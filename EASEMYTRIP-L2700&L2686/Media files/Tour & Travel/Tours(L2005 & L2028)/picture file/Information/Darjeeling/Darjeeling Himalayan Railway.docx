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7E9" w:rsidRPr="005777E9" w:rsidRDefault="005777E9" w:rsidP="005777E9">
      <w:pPr>
        <w:pBdr>
          <w:bottom w:val="single" w:sz="6" w:space="0" w:color="A2A9B1"/>
        </w:pBdr>
        <w:spacing w:after="60" w:line="240" w:lineRule="auto"/>
        <w:outlineLvl w:val="0"/>
        <w:rPr>
          <w:rFonts w:ascii="Georgia" w:eastAsia="Times New Roman" w:hAnsi="Georgia" w:cs="Mangal"/>
          <w:color w:val="000000"/>
          <w:kern w:val="36"/>
          <w:sz w:val="36"/>
          <w:szCs w:val="36"/>
          <w:lang w:bidi="hi-IN"/>
        </w:rPr>
      </w:pPr>
      <w:r w:rsidRPr="005777E9">
        <w:rPr>
          <w:rFonts w:ascii="Georgia" w:eastAsia="Times New Roman" w:hAnsi="Georgia" w:cs="Mangal"/>
          <w:color w:val="000000"/>
          <w:kern w:val="36"/>
          <w:sz w:val="36"/>
          <w:szCs w:val="36"/>
          <w:lang w:bidi="hi-IN"/>
        </w:rPr>
        <w:t>Darjeeling Himalayan Railway</w:t>
      </w:r>
    </w:p>
    <w:p w:rsidR="005777E9" w:rsidRPr="005777E9" w:rsidRDefault="005777E9" w:rsidP="005777E9">
      <w:pPr>
        <w:spacing w:after="0" w:line="240" w:lineRule="auto"/>
        <w:rPr>
          <w:rFonts w:ascii="Arial" w:eastAsia="Times New Roman" w:hAnsi="Arial" w:cs="Arial"/>
          <w:color w:val="222222"/>
          <w:sz w:val="17"/>
          <w:szCs w:val="17"/>
          <w:lang w:bidi="hi-IN"/>
        </w:rPr>
      </w:pPr>
      <w:r w:rsidRPr="005777E9">
        <w:rPr>
          <w:rFonts w:ascii="Arial" w:eastAsia="Times New Roman" w:hAnsi="Arial" w:cs="Arial"/>
          <w:color w:val="222222"/>
          <w:sz w:val="17"/>
          <w:szCs w:val="17"/>
          <w:lang w:bidi="hi-IN"/>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2260"/>
        <w:gridCol w:w="3020"/>
      </w:tblGrid>
      <w:tr w:rsidR="005777E9" w:rsidRPr="005777E9" w:rsidTr="005777E9">
        <w:trPr>
          <w:tblCellSpacing w:w="15" w:type="dxa"/>
        </w:trPr>
        <w:tc>
          <w:tcPr>
            <w:tcW w:w="0" w:type="auto"/>
            <w:gridSpan w:val="2"/>
            <w:shd w:val="clear" w:color="auto" w:fill="F8F9FA"/>
            <w:hideMark/>
          </w:tcPr>
          <w:p w:rsidR="005777E9" w:rsidRPr="005777E9" w:rsidRDefault="005777E9" w:rsidP="005777E9">
            <w:pPr>
              <w:spacing w:before="120" w:after="120" w:line="360" w:lineRule="atLeast"/>
              <w:jc w:val="center"/>
              <w:rPr>
                <w:rFonts w:ascii="Mangal" w:eastAsia="Times New Roman" w:hAnsi="Mangal" w:cs="Mangal"/>
                <w:b/>
                <w:bCs/>
                <w:color w:val="000000"/>
                <w:sz w:val="23"/>
                <w:szCs w:val="23"/>
                <w:lang w:bidi="hi-IN"/>
              </w:rPr>
            </w:pPr>
            <w:r w:rsidRPr="005777E9">
              <w:rPr>
                <w:rFonts w:ascii="Mangal" w:eastAsia="Times New Roman" w:hAnsi="Mangal" w:cs="Mangal"/>
                <w:b/>
                <w:bCs/>
                <w:color w:val="000000"/>
                <w:sz w:val="23"/>
                <w:szCs w:val="23"/>
                <w:lang w:bidi="hi-IN"/>
              </w:rPr>
              <w:t>Darjeeling Himalayan Railway</w:t>
            </w:r>
          </w:p>
        </w:tc>
      </w:tr>
      <w:tr w:rsidR="005777E9" w:rsidRPr="005777E9" w:rsidTr="005777E9">
        <w:trPr>
          <w:tblCellSpacing w:w="15" w:type="dxa"/>
        </w:trPr>
        <w:tc>
          <w:tcPr>
            <w:tcW w:w="0" w:type="auto"/>
            <w:gridSpan w:val="2"/>
            <w:shd w:val="clear" w:color="auto" w:fill="F8F9FA"/>
            <w:hideMark/>
          </w:tcPr>
          <w:p w:rsidR="005777E9" w:rsidRPr="005777E9" w:rsidRDefault="005777E9" w:rsidP="005777E9">
            <w:pPr>
              <w:spacing w:before="120" w:after="120" w:line="360" w:lineRule="atLeast"/>
              <w:jc w:val="center"/>
              <w:rPr>
                <w:rFonts w:ascii="Mangal" w:eastAsia="Times New Roman" w:hAnsi="Mangal" w:cs="Mangal"/>
                <w:color w:val="000000"/>
                <w:sz w:val="17"/>
                <w:szCs w:val="17"/>
                <w:lang w:bidi="hi-IN"/>
              </w:rPr>
            </w:pPr>
            <w:r>
              <w:rPr>
                <w:rFonts w:ascii="Mangal" w:eastAsia="Times New Roman" w:hAnsi="Mangal" w:cs="Mangal"/>
                <w:noProof/>
                <w:color w:val="0B0080"/>
                <w:sz w:val="17"/>
                <w:szCs w:val="17"/>
                <w:lang w:bidi="hi-IN"/>
              </w:rPr>
              <w:drawing>
                <wp:inline distT="0" distB="0" distL="0" distR="0">
                  <wp:extent cx="2855595" cy="2527300"/>
                  <wp:effectExtent l="19050" t="0" r="1905" b="0"/>
                  <wp:docPr id="1" name="Picture 1" descr="Small black steam engine">
                    <a:hlinkClick xmlns:a="http://schemas.openxmlformats.org/drawingml/2006/main" r:id="rId5" tooltip="&quot;Small black steam eng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black steam engine">
                            <a:hlinkClick r:id="rId5" tooltip="&quot;Small black steam engine&quot;"/>
                          </pic:cNvPr>
                          <pic:cNvPicPr>
                            <a:picLocks noChangeAspect="1" noChangeArrowheads="1"/>
                          </pic:cNvPicPr>
                        </pic:nvPicPr>
                        <pic:blipFill>
                          <a:blip r:embed="rId6"/>
                          <a:srcRect/>
                          <a:stretch>
                            <a:fillRect/>
                          </a:stretch>
                        </pic:blipFill>
                        <pic:spPr bwMode="auto">
                          <a:xfrm>
                            <a:off x="0" y="0"/>
                            <a:ext cx="2855595" cy="2527300"/>
                          </a:xfrm>
                          <a:prstGeom prst="rect">
                            <a:avLst/>
                          </a:prstGeom>
                          <a:noFill/>
                          <a:ln w="9525">
                            <a:noFill/>
                            <a:miter lim="800000"/>
                            <a:headEnd/>
                            <a:tailEnd/>
                          </a:ln>
                        </pic:spPr>
                      </pic:pic>
                    </a:graphicData>
                  </a:graphic>
                </wp:inline>
              </w:drawing>
            </w:r>
          </w:p>
          <w:p w:rsidR="005777E9" w:rsidRPr="005777E9" w:rsidRDefault="005777E9" w:rsidP="005777E9">
            <w:pPr>
              <w:spacing w:before="120" w:after="120" w:line="360" w:lineRule="atLeast"/>
              <w:jc w:val="center"/>
              <w:rPr>
                <w:rFonts w:ascii="Mangal" w:eastAsia="Times New Roman" w:hAnsi="Mangal" w:cs="Mangal"/>
                <w:color w:val="000000"/>
                <w:sz w:val="17"/>
                <w:szCs w:val="17"/>
                <w:lang w:bidi="hi-IN"/>
              </w:rPr>
            </w:pPr>
            <w:r w:rsidRPr="005777E9">
              <w:rPr>
                <w:rFonts w:ascii="Mangal" w:eastAsia="Times New Roman" w:hAnsi="Mangal" w:cs="Mangal"/>
                <w:color w:val="000000"/>
                <w:sz w:val="17"/>
                <w:szCs w:val="17"/>
                <w:lang w:bidi="hi-IN"/>
              </w:rPr>
              <w:t>Passing a fruit shop in Darjeeling</w:t>
            </w:r>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Terminus</w:t>
            </w:r>
          </w:p>
        </w:tc>
        <w:tc>
          <w:tcPr>
            <w:tcW w:w="0" w:type="auto"/>
            <w:shd w:val="clear" w:color="auto" w:fill="F8F9FA"/>
            <w:hideMark/>
          </w:tcPr>
          <w:p w:rsidR="005777E9" w:rsidRPr="005777E9" w:rsidRDefault="00CC487B" w:rsidP="005777E9">
            <w:pPr>
              <w:spacing w:before="120" w:after="120" w:line="360" w:lineRule="atLeast"/>
              <w:rPr>
                <w:rFonts w:ascii="Mangal" w:eastAsia="Times New Roman" w:hAnsi="Mangal" w:cs="Mangal"/>
                <w:color w:val="000000"/>
                <w:sz w:val="17"/>
                <w:szCs w:val="17"/>
                <w:lang w:bidi="hi-IN"/>
              </w:rPr>
            </w:pPr>
            <w:hyperlink r:id="rId7" w:tooltip="Darjeeling" w:history="1">
              <w:r w:rsidR="005777E9" w:rsidRPr="005777E9">
                <w:rPr>
                  <w:rFonts w:ascii="Mangal" w:eastAsia="Times New Roman" w:hAnsi="Mangal" w:cs="Mangal"/>
                  <w:color w:val="0B0080"/>
                  <w:sz w:val="17"/>
                  <w:u w:val="single"/>
                  <w:lang w:bidi="hi-IN"/>
                </w:rPr>
                <w:t>Darjeeling</w:t>
              </w:r>
            </w:hyperlink>
          </w:p>
        </w:tc>
      </w:tr>
      <w:tr w:rsidR="005777E9" w:rsidRPr="005777E9" w:rsidTr="005777E9">
        <w:trPr>
          <w:tblCellSpacing w:w="15" w:type="dxa"/>
        </w:trPr>
        <w:tc>
          <w:tcPr>
            <w:tcW w:w="0" w:type="auto"/>
            <w:gridSpan w:val="2"/>
            <w:shd w:val="clear" w:color="auto" w:fill="EFEFEF"/>
            <w:hideMark/>
          </w:tcPr>
          <w:p w:rsidR="005777E9" w:rsidRPr="005777E9" w:rsidRDefault="005777E9" w:rsidP="005777E9">
            <w:pPr>
              <w:spacing w:before="120" w:after="120" w:line="360" w:lineRule="atLeast"/>
              <w:jc w:val="center"/>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Commercial operations</w:t>
            </w:r>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Built by</w:t>
            </w:r>
          </w:p>
        </w:tc>
        <w:tc>
          <w:tcPr>
            <w:tcW w:w="0" w:type="auto"/>
            <w:shd w:val="clear" w:color="auto" w:fill="F8F9FA"/>
            <w:hideMark/>
          </w:tcPr>
          <w:p w:rsidR="005777E9" w:rsidRPr="005777E9" w:rsidRDefault="00CC487B" w:rsidP="005777E9">
            <w:pPr>
              <w:spacing w:before="120" w:after="120" w:line="360" w:lineRule="atLeast"/>
              <w:rPr>
                <w:rFonts w:ascii="Mangal" w:eastAsia="Times New Roman" w:hAnsi="Mangal" w:cs="Mangal"/>
                <w:color w:val="000000"/>
                <w:sz w:val="17"/>
                <w:szCs w:val="17"/>
                <w:lang w:bidi="hi-IN"/>
              </w:rPr>
            </w:pPr>
            <w:hyperlink r:id="rId8" w:tooltip="Franklin Prestage (page does not exist)" w:history="1">
              <w:r w:rsidR="005777E9" w:rsidRPr="005777E9">
                <w:rPr>
                  <w:rFonts w:ascii="Mangal" w:eastAsia="Times New Roman" w:hAnsi="Mangal" w:cs="Mangal"/>
                  <w:color w:val="A55858"/>
                  <w:sz w:val="17"/>
                  <w:u w:val="single"/>
                  <w:lang w:bidi="hi-IN"/>
                </w:rPr>
                <w:t xml:space="preserve">Franklin </w:t>
              </w:r>
              <w:proofErr w:type="spellStart"/>
              <w:r w:rsidR="005777E9" w:rsidRPr="005777E9">
                <w:rPr>
                  <w:rFonts w:ascii="Mangal" w:eastAsia="Times New Roman" w:hAnsi="Mangal" w:cs="Mangal"/>
                  <w:color w:val="A55858"/>
                  <w:sz w:val="17"/>
                  <w:u w:val="single"/>
                  <w:lang w:bidi="hi-IN"/>
                </w:rPr>
                <w:t>Prestage</w:t>
              </w:r>
              <w:proofErr w:type="spellEnd"/>
            </w:hyperlink>
          </w:p>
        </w:tc>
      </w:tr>
      <w:tr w:rsidR="005777E9" w:rsidRPr="005777E9" w:rsidTr="005777E9">
        <w:trPr>
          <w:tblCellSpacing w:w="15" w:type="dxa"/>
        </w:trPr>
        <w:tc>
          <w:tcPr>
            <w:tcW w:w="0" w:type="auto"/>
            <w:gridSpan w:val="2"/>
            <w:shd w:val="clear" w:color="auto" w:fill="EFEFEF"/>
            <w:hideMark/>
          </w:tcPr>
          <w:p w:rsidR="005777E9" w:rsidRPr="005777E9" w:rsidRDefault="005777E9" w:rsidP="005777E9">
            <w:pPr>
              <w:spacing w:before="120" w:after="120" w:line="360" w:lineRule="atLeast"/>
              <w:jc w:val="center"/>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Preserved operations</w:t>
            </w:r>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Operated by</w:t>
            </w:r>
          </w:p>
        </w:tc>
        <w:tc>
          <w:tcPr>
            <w:tcW w:w="0" w:type="auto"/>
            <w:shd w:val="clear" w:color="auto" w:fill="F8F9FA"/>
            <w:hideMark/>
          </w:tcPr>
          <w:p w:rsidR="005777E9" w:rsidRPr="005777E9" w:rsidRDefault="00CC487B" w:rsidP="005777E9">
            <w:pPr>
              <w:spacing w:before="120" w:after="120" w:line="360" w:lineRule="atLeast"/>
              <w:rPr>
                <w:rFonts w:ascii="Mangal" w:eastAsia="Times New Roman" w:hAnsi="Mangal" w:cs="Mangal"/>
                <w:color w:val="000000"/>
                <w:sz w:val="17"/>
                <w:szCs w:val="17"/>
                <w:lang w:bidi="hi-IN"/>
              </w:rPr>
            </w:pPr>
            <w:hyperlink r:id="rId9" w:tooltip="Northeast Frontier Railway" w:history="1">
              <w:r w:rsidR="005777E9" w:rsidRPr="005777E9">
                <w:rPr>
                  <w:rFonts w:ascii="Mangal" w:eastAsia="Times New Roman" w:hAnsi="Mangal" w:cs="Mangal"/>
                  <w:color w:val="0B0080"/>
                  <w:sz w:val="17"/>
                  <w:u w:val="single"/>
                  <w:lang w:bidi="hi-IN"/>
                </w:rPr>
                <w:t>Northeast Frontier Railway</w:t>
              </w:r>
            </w:hyperlink>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Stations</w:t>
            </w:r>
          </w:p>
        </w:tc>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color w:val="000000"/>
                <w:sz w:val="17"/>
                <w:szCs w:val="17"/>
                <w:lang w:bidi="hi-IN"/>
              </w:rPr>
            </w:pPr>
            <w:r w:rsidRPr="005777E9">
              <w:rPr>
                <w:rFonts w:ascii="Mangal" w:eastAsia="Times New Roman" w:hAnsi="Mangal" w:cs="Mangal"/>
                <w:color w:val="000000"/>
                <w:sz w:val="17"/>
                <w:szCs w:val="17"/>
                <w:lang w:bidi="hi-IN"/>
              </w:rPr>
              <w:t>14</w:t>
            </w:r>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Length</w:t>
            </w:r>
          </w:p>
        </w:tc>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color w:val="000000"/>
                <w:sz w:val="17"/>
                <w:szCs w:val="17"/>
                <w:lang w:bidi="hi-IN"/>
              </w:rPr>
            </w:pPr>
            <w:r w:rsidRPr="005777E9">
              <w:rPr>
                <w:rFonts w:ascii="Mangal" w:eastAsia="Times New Roman" w:hAnsi="Mangal" w:cs="Mangal"/>
                <w:color w:val="000000"/>
                <w:sz w:val="17"/>
                <w:szCs w:val="17"/>
                <w:lang w:bidi="hi-IN"/>
              </w:rPr>
              <w:t>88 km</w:t>
            </w:r>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Preserved gauge</w:t>
            </w:r>
          </w:p>
        </w:tc>
        <w:tc>
          <w:tcPr>
            <w:tcW w:w="0" w:type="auto"/>
            <w:shd w:val="clear" w:color="auto" w:fill="F8F9FA"/>
            <w:hideMark/>
          </w:tcPr>
          <w:p w:rsidR="005777E9" w:rsidRPr="005777E9" w:rsidRDefault="00CC487B" w:rsidP="005777E9">
            <w:pPr>
              <w:spacing w:before="120" w:after="120" w:line="360" w:lineRule="atLeast"/>
              <w:rPr>
                <w:rFonts w:ascii="Mangal" w:eastAsia="Times New Roman" w:hAnsi="Mangal" w:cs="Mangal"/>
                <w:color w:val="000000"/>
                <w:sz w:val="17"/>
                <w:szCs w:val="17"/>
                <w:lang w:bidi="hi-IN"/>
              </w:rPr>
            </w:pPr>
            <w:hyperlink r:id="rId10" w:tooltip="2 ft and 600 mm gauge railways" w:history="1">
              <w:r w:rsidR="005777E9" w:rsidRPr="005777E9">
                <w:rPr>
                  <w:rFonts w:ascii="Mangal" w:eastAsia="Times New Roman" w:hAnsi="Mangal" w:cs="Mangal"/>
                  <w:color w:val="0B0080"/>
                  <w:sz w:val="17"/>
                  <w:lang w:bidi="hi-IN"/>
                </w:rPr>
                <w:t>2 ft</w:t>
              </w:r>
            </w:hyperlink>
            <w:r w:rsidR="005777E9" w:rsidRPr="005777E9">
              <w:rPr>
                <w:rFonts w:ascii="Mangal" w:eastAsia="Times New Roman" w:hAnsi="Mangal" w:cs="Mangal"/>
                <w:color w:val="000000"/>
                <w:sz w:val="17"/>
                <w:szCs w:val="17"/>
                <w:lang w:bidi="hi-IN"/>
              </w:rPr>
              <w:t> (</w:t>
            </w:r>
            <w:r w:rsidR="005777E9" w:rsidRPr="005777E9">
              <w:rPr>
                <w:rFonts w:ascii="Mangal" w:eastAsia="Times New Roman" w:hAnsi="Mangal" w:cs="Mangal"/>
                <w:color w:val="000000"/>
                <w:sz w:val="17"/>
                <w:lang w:bidi="hi-IN"/>
              </w:rPr>
              <w:t>610 mm</w:t>
            </w:r>
            <w:r w:rsidR="005777E9" w:rsidRPr="005777E9">
              <w:rPr>
                <w:rFonts w:ascii="Mangal" w:eastAsia="Times New Roman" w:hAnsi="Mangal" w:cs="Mangal"/>
                <w:color w:val="000000"/>
                <w:sz w:val="17"/>
                <w:szCs w:val="17"/>
                <w:lang w:bidi="hi-IN"/>
              </w:rPr>
              <w:t>)</w:t>
            </w:r>
          </w:p>
        </w:tc>
      </w:tr>
      <w:tr w:rsidR="005777E9" w:rsidRPr="005777E9" w:rsidTr="005777E9">
        <w:trPr>
          <w:tblCellSpacing w:w="15" w:type="dxa"/>
        </w:trPr>
        <w:tc>
          <w:tcPr>
            <w:tcW w:w="0" w:type="auto"/>
            <w:gridSpan w:val="2"/>
            <w:shd w:val="clear" w:color="auto" w:fill="EFEFEF"/>
            <w:hideMark/>
          </w:tcPr>
          <w:p w:rsidR="005777E9" w:rsidRPr="005777E9" w:rsidRDefault="005777E9" w:rsidP="005777E9">
            <w:pPr>
              <w:spacing w:before="120" w:after="120" w:line="360" w:lineRule="atLeast"/>
              <w:jc w:val="center"/>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Commercial history</w:t>
            </w:r>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Opened</w:t>
            </w:r>
          </w:p>
        </w:tc>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color w:val="000000"/>
                <w:sz w:val="17"/>
                <w:szCs w:val="17"/>
                <w:lang w:bidi="hi-IN"/>
              </w:rPr>
            </w:pPr>
            <w:r w:rsidRPr="005777E9">
              <w:rPr>
                <w:rFonts w:ascii="Mangal" w:eastAsia="Times New Roman" w:hAnsi="Mangal" w:cs="Mangal"/>
                <w:color w:val="000000"/>
                <w:sz w:val="17"/>
                <w:szCs w:val="17"/>
                <w:lang w:bidi="hi-IN"/>
              </w:rPr>
              <w:t>1879</w:t>
            </w:r>
          </w:p>
        </w:tc>
      </w:tr>
      <w:tr w:rsidR="005777E9" w:rsidRPr="005777E9" w:rsidTr="005777E9">
        <w:trPr>
          <w:tblCellSpacing w:w="15" w:type="dxa"/>
        </w:trPr>
        <w:tc>
          <w:tcPr>
            <w:tcW w:w="0" w:type="auto"/>
            <w:gridSpan w:val="2"/>
            <w:shd w:val="clear" w:color="auto" w:fill="EFEFEF"/>
            <w:hideMark/>
          </w:tcPr>
          <w:p w:rsidR="005777E9" w:rsidRPr="005777E9" w:rsidRDefault="005777E9" w:rsidP="005777E9">
            <w:pPr>
              <w:spacing w:before="120" w:after="120" w:line="360" w:lineRule="atLeast"/>
              <w:jc w:val="center"/>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lastRenderedPageBreak/>
              <w:t>Preservation history</w:t>
            </w:r>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Headquarters</w:t>
            </w:r>
          </w:p>
        </w:tc>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color w:val="000000"/>
                <w:sz w:val="17"/>
                <w:szCs w:val="17"/>
                <w:lang w:bidi="hi-IN"/>
              </w:rPr>
            </w:pPr>
            <w:proofErr w:type="spellStart"/>
            <w:r w:rsidRPr="005777E9">
              <w:rPr>
                <w:rFonts w:ascii="Mangal" w:eastAsia="Times New Roman" w:hAnsi="Mangal" w:cs="Mangal"/>
                <w:color w:val="000000"/>
                <w:sz w:val="17"/>
                <w:szCs w:val="17"/>
                <w:lang w:bidi="hi-IN"/>
              </w:rPr>
              <w:t>Elysia</w:t>
            </w:r>
            <w:proofErr w:type="spellEnd"/>
            <w:r w:rsidRPr="005777E9">
              <w:rPr>
                <w:rFonts w:ascii="Mangal" w:eastAsia="Times New Roman" w:hAnsi="Mangal" w:cs="Mangal"/>
                <w:color w:val="000000"/>
                <w:sz w:val="17"/>
                <w:szCs w:val="17"/>
                <w:lang w:bidi="hi-IN"/>
              </w:rPr>
              <w:t xml:space="preserve"> Place, </w:t>
            </w:r>
            <w:proofErr w:type="spellStart"/>
            <w:r w:rsidR="00CC487B" w:rsidRPr="005777E9">
              <w:rPr>
                <w:rFonts w:ascii="Mangal" w:eastAsia="Times New Roman" w:hAnsi="Mangal" w:cs="Mangal"/>
                <w:color w:val="000000"/>
                <w:sz w:val="17"/>
                <w:szCs w:val="17"/>
                <w:lang w:bidi="hi-IN"/>
              </w:rPr>
              <w:fldChar w:fldCharType="begin"/>
            </w:r>
            <w:r w:rsidRPr="005777E9">
              <w:rPr>
                <w:rFonts w:ascii="Mangal" w:eastAsia="Times New Roman" w:hAnsi="Mangal" w:cs="Mangal"/>
                <w:color w:val="000000"/>
                <w:sz w:val="17"/>
                <w:szCs w:val="17"/>
                <w:lang w:bidi="hi-IN"/>
              </w:rPr>
              <w:instrText xml:space="preserve"> HYPERLINK "https://en.wikipedia.org/wiki/Kurseong" \o "Kurseong" </w:instrText>
            </w:r>
            <w:r w:rsidR="00CC487B" w:rsidRPr="005777E9">
              <w:rPr>
                <w:rFonts w:ascii="Mangal" w:eastAsia="Times New Roman" w:hAnsi="Mangal" w:cs="Mangal"/>
                <w:color w:val="000000"/>
                <w:sz w:val="17"/>
                <w:szCs w:val="17"/>
                <w:lang w:bidi="hi-IN"/>
              </w:rPr>
              <w:fldChar w:fldCharType="separate"/>
            </w:r>
            <w:r w:rsidRPr="005777E9">
              <w:rPr>
                <w:rFonts w:ascii="Mangal" w:eastAsia="Times New Roman" w:hAnsi="Mangal" w:cs="Mangal"/>
                <w:color w:val="0B0080"/>
                <w:sz w:val="17"/>
                <w:u w:val="single"/>
                <w:lang w:bidi="hi-IN"/>
              </w:rPr>
              <w:t>Kurseong</w:t>
            </w:r>
            <w:proofErr w:type="spellEnd"/>
            <w:r w:rsidR="00CC487B" w:rsidRPr="005777E9">
              <w:rPr>
                <w:rFonts w:ascii="Mangal" w:eastAsia="Times New Roman" w:hAnsi="Mangal" w:cs="Mangal"/>
                <w:color w:val="000000"/>
                <w:sz w:val="17"/>
                <w:szCs w:val="17"/>
                <w:lang w:bidi="hi-IN"/>
              </w:rPr>
              <w:fldChar w:fldCharType="end"/>
            </w:r>
          </w:p>
        </w:tc>
      </w:tr>
      <w:tr w:rsidR="005777E9" w:rsidRPr="005777E9" w:rsidTr="005777E9">
        <w:trPr>
          <w:tblCellSpacing w:w="15" w:type="dxa"/>
        </w:trPr>
        <w:tc>
          <w:tcPr>
            <w:tcW w:w="0" w:type="auto"/>
            <w:gridSpan w:val="2"/>
            <w:shd w:val="clear" w:color="auto" w:fill="F8F9FA"/>
            <w:hideMark/>
          </w:tcPr>
          <w:p w:rsidR="005777E9" w:rsidRPr="005777E9" w:rsidRDefault="005777E9" w:rsidP="005777E9">
            <w:pPr>
              <w:spacing w:before="120" w:after="120" w:line="360" w:lineRule="atLeast"/>
              <w:jc w:val="center"/>
              <w:rPr>
                <w:rFonts w:ascii="Mangal" w:eastAsia="Times New Roman" w:hAnsi="Mangal" w:cs="Mangal"/>
                <w:color w:val="000000"/>
                <w:sz w:val="17"/>
                <w:szCs w:val="17"/>
                <w:lang w:bidi="hi-IN"/>
              </w:rPr>
            </w:pPr>
          </w:p>
        </w:tc>
      </w:tr>
      <w:tr w:rsidR="005777E9" w:rsidRPr="005777E9" w:rsidTr="005777E9">
        <w:trPr>
          <w:tblCellSpacing w:w="15" w:type="dxa"/>
        </w:trPr>
        <w:tc>
          <w:tcPr>
            <w:tcW w:w="0" w:type="auto"/>
            <w:gridSpan w:val="2"/>
            <w:shd w:val="clear" w:color="auto" w:fill="DDDDDD"/>
            <w:hideMark/>
          </w:tcPr>
          <w:p w:rsidR="005777E9" w:rsidRPr="005777E9" w:rsidRDefault="00CC487B" w:rsidP="005777E9">
            <w:pPr>
              <w:spacing w:before="120" w:after="120" w:line="360" w:lineRule="atLeast"/>
              <w:jc w:val="center"/>
              <w:rPr>
                <w:rFonts w:ascii="Mangal" w:eastAsia="Times New Roman" w:hAnsi="Mangal" w:cs="Mangal"/>
                <w:b/>
                <w:bCs/>
                <w:color w:val="000000"/>
                <w:sz w:val="17"/>
                <w:szCs w:val="17"/>
                <w:lang w:bidi="hi-IN"/>
              </w:rPr>
            </w:pPr>
            <w:hyperlink r:id="rId11" w:tooltip="World Heritage Site" w:history="1">
              <w:r w:rsidR="005777E9" w:rsidRPr="005777E9">
                <w:rPr>
                  <w:rFonts w:ascii="Mangal" w:eastAsia="Times New Roman" w:hAnsi="Mangal" w:cs="Mangal"/>
                  <w:b/>
                  <w:bCs/>
                  <w:color w:val="0B0080"/>
                  <w:sz w:val="17"/>
                  <w:u w:val="single"/>
                  <w:lang w:bidi="hi-IN"/>
                </w:rPr>
                <w:t>UNESCO World Heritage Site</w:t>
              </w:r>
            </w:hyperlink>
          </w:p>
        </w:tc>
      </w:tr>
      <w:tr w:rsidR="005777E9" w:rsidRPr="005777E9" w:rsidTr="005777E9">
        <w:trPr>
          <w:tblCellSpacing w:w="15" w:type="dxa"/>
        </w:trPr>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b/>
                <w:bCs/>
                <w:color w:val="000000"/>
                <w:sz w:val="17"/>
                <w:szCs w:val="17"/>
                <w:lang w:bidi="hi-IN"/>
              </w:rPr>
            </w:pPr>
            <w:r w:rsidRPr="005777E9">
              <w:rPr>
                <w:rFonts w:ascii="Mangal" w:eastAsia="Times New Roman" w:hAnsi="Mangal" w:cs="Mangal"/>
                <w:b/>
                <w:bCs/>
                <w:color w:val="000000"/>
                <w:sz w:val="17"/>
                <w:szCs w:val="17"/>
                <w:lang w:bidi="hi-IN"/>
              </w:rPr>
              <w:t>Inscription</w:t>
            </w:r>
          </w:p>
        </w:tc>
        <w:tc>
          <w:tcPr>
            <w:tcW w:w="0" w:type="auto"/>
            <w:shd w:val="clear" w:color="auto" w:fill="F8F9FA"/>
            <w:hideMark/>
          </w:tcPr>
          <w:p w:rsidR="005777E9" w:rsidRPr="005777E9" w:rsidRDefault="005777E9" w:rsidP="005777E9">
            <w:pPr>
              <w:spacing w:before="120" w:after="120" w:line="360" w:lineRule="atLeast"/>
              <w:rPr>
                <w:rFonts w:ascii="Mangal" w:eastAsia="Times New Roman" w:hAnsi="Mangal" w:cs="Mangal"/>
                <w:color w:val="000000"/>
                <w:sz w:val="17"/>
                <w:szCs w:val="17"/>
                <w:lang w:bidi="hi-IN"/>
              </w:rPr>
            </w:pPr>
            <w:r w:rsidRPr="005777E9">
              <w:rPr>
                <w:rFonts w:ascii="Mangal" w:eastAsia="Times New Roman" w:hAnsi="Mangal" w:cs="Mangal"/>
                <w:color w:val="000000"/>
                <w:sz w:val="14"/>
                <w:szCs w:val="14"/>
                <w:lang w:bidi="hi-IN"/>
              </w:rPr>
              <w:t>(Unknown </w:t>
            </w:r>
            <w:hyperlink r:id="rId12" w:tooltip="World Heritage Committee" w:history="1">
              <w:r w:rsidRPr="005777E9">
                <w:rPr>
                  <w:rFonts w:ascii="Mangal" w:eastAsia="Times New Roman" w:hAnsi="Mangal" w:cs="Mangal"/>
                  <w:color w:val="0B0080"/>
                  <w:sz w:val="14"/>
                  <w:u w:val="single"/>
                  <w:lang w:bidi="hi-IN"/>
                </w:rPr>
                <w:t>Session</w:t>
              </w:r>
            </w:hyperlink>
            <w:r w:rsidRPr="005777E9">
              <w:rPr>
                <w:rFonts w:ascii="Mangal" w:eastAsia="Times New Roman" w:hAnsi="Mangal" w:cs="Mangal"/>
                <w:color w:val="000000"/>
                <w:sz w:val="14"/>
                <w:szCs w:val="14"/>
                <w:lang w:bidi="hi-IN"/>
              </w:rPr>
              <w:t>)</w:t>
            </w:r>
          </w:p>
        </w:tc>
      </w:tr>
      <w:tr w:rsidR="005777E9" w:rsidRPr="005777E9" w:rsidTr="005777E9">
        <w:trPr>
          <w:tblCellSpacing w:w="15" w:type="dxa"/>
        </w:trPr>
        <w:tc>
          <w:tcPr>
            <w:tcW w:w="0" w:type="auto"/>
            <w:gridSpan w:val="2"/>
            <w:shd w:val="clear" w:color="auto" w:fill="F8F9FA"/>
            <w:hideMark/>
          </w:tcPr>
          <w:p w:rsidR="005777E9" w:rsidRPr="005777E9" w:rsidRDefault="005777E9" w:rsidP="005777E9">
            <w:pPr>
              <w:spacing w:before="120" w:after="120" w:line="360" w:lineRule="atLeast"/>
              <w:jc w:val="right"/>
              <w:rPr>
                <w:rFonts w:ascii="Mangal" w:eastAsia="Times New Roman" w:hAnsi="Mangal" w:cs="Mangal"/>
                <w:color w:val="000000"/>
                <w:sz w:val="17"/>
                <w:szCs w:val="17"/>
                <w:lang w:bidi="hi-IN"/>
              </w:rPr>
            </w:pPr>
            <w:r w:rsidRPr="005777E9">
              <w:rPr>
                <w:rFonts w:ascii="Mangal" w:eastAsia="Times New Roman" w:hAnsi="Mangal" w:cs="Mangal"/>
                <w:color w:val="000000"/>
                <w:sz w:val="17"/>
                <w:szCs w:val="17"/>
                <w:lang w:bidi="hi-IN"/>
              </w:rPr>
              <w:t>[</w:t>
            </w:r>
            <w:hyperlink r:id="rId13" w:tooltip="d:Q463874" w:history="1">
              <w:r w:rsidRPr="005777E9">
                <w:rPr>
                  <w:rFonts w:ascii="Mangal" w:eastAsia="Times New Roman" w:hAnsi="Mangal" w:cs="Mangal"/>
                  <w:color w:val="663366"/>
                  <w:sz w:val="17"/>
                  <w:u w:val="single"/>
                  <w:lang w:bidi="hi-IN"/>
                </w:rPr>
                <w:t xml:space="preserve">edit on </w:t>
              </w:r>
              <w:proofErr w:type="spellStart"/>
              <w:r w:rsidRPr="005777E9">
                <w:rPr>
                  <w:rFonts w:ascii="Mangal" w:eastAsia="Times New Roman" w:hAnsi="Mangal" w:cs="Mangal"/>
                  <w:color w:val="663366"/>
                  <w:sz w:val="17"/>
                  <w:u w:val="single"/>
                  <w:lang w:bidi="hi-IN"/>
                </w:rPr>
                <w:t>Wikidata</w:t>
              </w:r>
              <w:proofErr w:type="spellEnd"/>
            </w:hyperlink>
            <w:r w:rsidRPr="005777E9">
              <w:rPr>
                <w:rFonts w:ascii="Mangal" w:eastAsia="Times New Roman" w:hAnsi="Mangal" w:cs="Mangal"/>
                <w:color w:val="000000"/>
                <w:sz w:val="17"/>
                <w:szCs w:val="17"/>
                <w:lang w:bidi="hi-IN"/>
              </w:rPr>
              <w:t>]</w:t>
            </w:r>
          </w:p>
        </w:tc>
      </w:tr>
      <w:tr w:rsidR="005777E9" w:rsidRPr="005777E9" w:rsidTr="005777E9">
        <w:trPr>
          <w:tblCellSpacing w:w="15" w:type="dxa"/>
        </w:trPr>
        <w:tc>
          <w:tcPr>
            <w:tcW w:w="0" w:type="auto"/>
            <w:gridSpan w:val="2"/>
            <w:shd w:val="clear" w:color="auto" w:fill="F8F9FA"/>
            <w:tcMar>
              <w:top w:w="0" w:type="dxa"/>
              <w:left w:w="0" w:type="dxa"/>
              <w:bottom w:w="0" w:type="dxa"/>
              <w:right w:w="0" w:type="dxa"/>
            </w:tcMar>
            <w:vAlign w:val="center"/>
            <w:hideMark/>
          </w:tcPr>
          <w:tbl>
            <w:tblPr>
              <w:tblW w:w="4036" w:type="dxa"/>
              <w:jc w:val="center"/>
              <w:shd w:val="clear" w:color="auto" w:fill="F8F9FA"/>
              <w:tblCellMar>
                <w:top w:w="48" w:type="dxa"/>
                <w:left w:w="48" w:type="dxa"/>
                <w:bottom w:w="48" w:type="dxa"/>
                <w:right w:w="48" w:type="dxa"/>
              </w:tblCellMar>
              <w:tblLook w:val="04A0"/>
            </w:tblPr>
            <w:tblGrid>
              <w:gridCol w:w="4626"/>
            </w:tblGrid>
            <w:tr w:rsidR="005777E9" w:rsidRPr="005777E9">
              <w:trPr>
                <w:jc w:val="center"/>
              </w:trPr>
              <w:tc>
                <w:tcPr>
                  <w:tcW w:w="0" w:type="auto"/>
                  <w:shd w:val="clear" w:color="auto" w:fill="EFEFEF"/>
                  <w:hideMark/>
                </w:tcPr>
                <w:p w:rsidR="005777E9" w:rsidRPr="005777E9" w:rsidRDefault="005777E9" w:rsidP="005777E9">
                  <w:pPr>
                    <w:spacing w:after="0" w:line="360" w:lineRule="atLeast"/>
                    <w:jc w:val="center"/>
                    <w:rPr>
                      <w:rFonts w:ascii="Mangal" w:eastAsia="Times New Roman" w:hAnsi="Mangal" w:cs="Mangal"/>
                      <w:b/>
                      <w:bCs/>
                      <w:color w:val="000000"/>
                      <w:sz w:val="17"/>
                      <w:szCs w:val="17"/>
                      <w:lang w:bidi="hi-IN"/>
                    </w:rPr>
                  </w:pPr>
                  <w:r w:rsidRPr="005777E9">
                    <w:rPr>
                      <w:rFonts w:ascii="Mangal" w:eastAsia="Times New Roman" w:hAnsi="Mangal" w:cs="Mangal"/>
                      <w:color w:val="000000"/>
                      <w:sz w:val="17"/>
                      <w:lang w:bidi="hi-IN"/>
                    </w:rPr>
                    <w:t>[</w:t>
                  </w:r>
                  <w:hyperlink r:id="rId14" w:history="1">
                    <w:r w:rsidRPr="005777E9">
                      <w:rPr>
                        <w:rFonts w:ascii="Mangal" w:eastAsia="Times New Roman" w:hAnsi="Mangal" w:cs="Mangal"/>
                        <w:color w:val="0B0080"/>
                        <w:sz w:val="17"/>
                        <w:u w:val="single"/>
                        <w:lang w:bidi="hi-IN"/>
                      </w:rPr>
                      <w:t>hide</w:t>
                    </w:r>
                  </w:hyperlink>
                  <w:r w:rsidRPr="005777E9">
                    <w:rPr>
                      <w:rFonts w:ascii="Mangal" w:eastAsia="Times New Roman" w:hAnsi="Mangal" w:cs="Mangal"/>
                      <w:color w:val="000000"/>
                      <w:sz w:val="17"/>
                      <w:lang w:bidi="hi-IN"/>
                    </w:rPr>
                    <w:t>]</w:t>
                  </w:r>
                  <w:r w:rsidRPr="005777E9">
                    <w:rPr>
                      <w:rFonts w:ascii="Mangal" w:eastAsia="Times New Roman" w:hAnsi="Mangal" w:cs="Mangal"/>
                      <w:b/>
                      <w:bCs/>
                      <w:color w:val="000000"/>
                      <w:sz w:val="17"/>
                      <w:szCs w:val="17"/>
                      <w:lang w:bidi="hi-IN"/>
                    </w:rPr>
                    <w:t>Route map</w:t>
                  </w:r>
                </w:p>
              </w:tc>
            </w:tr>
            <w:tr w:rsidR="005777E9" w:rsidRPr="005777E9">
              <w:trPr>
                <w:jc w:val="center"/>
              </w:trPr>
              <w:tc>
                <w:tcPr>
                  <w:tcW w:w="0" w:type="auto"/>
                  <w:shd w:val="clear" w:color="auto" w:fill="F8F9FA"/>
                  <w:hideMark/>
                </w:tcPr>
                <w:p w:rsidR="005777E9" w:rsidRPr="005777E9" w:rsidRDefault="005777E9" w:rsidP="005777E9">
                  <w:pPr>
                    <w:spacing w:after="0" w:line="360" w:lineRule="atLeast"/>
                    <w:jc w:val="center"/>
                    <w:rPr>
                      <w:rFonts w:ascii="Mangal" w:eastAsia="Times New Roman" w:hAnsi="Mangal" w:cs="Mangal"/>
                      <w:color w:val="000000"/>
                      <w:sz w:val="17"/>
                      <w:szCs w:val="17"/>
                      <w:lang w:bidi="hi-IN"/>
                    </w:rPr>
                  </w:pPr>
                  <w:r>
                    <w:rPr>
                      <w:rFonts w:ascii="Mangal" w:eastAsia="Times New Roman" w:hAnsi="Mangal" w:cs="Mangal"/>
                      <w:noProof/>
                      <w:color w:val="0B0080"/>
                      <w:sz w:val="17"/>
                      <w:szCs w:val="17"/>
                      <w:lang w:bidi="hi-IN"/>
                    </w:rPr>
                    <w:drawing>
                      <wp:inline distT="0" distB="0" distL="0" distR="0">
                        <wp:extent cx="2855595" cy="1906270"/>
                        <wp:effectExtent l="19050" t="0" r="1905" b="0"/>
                        <wp:docPr id="2" name="Picture 2" descr="DHR Route Map.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R Route Map.jpg">
                                  <a:hlinkClick r:id="rId15"/>
                                </pic:cNvPr>
                                <pic:cNvPicPr>
                                  <a:picLocks noChangeAspect="1" noChangeArrowheads="1"/>
                                </pic:cNvPicPr>
                              </pic:nvPicPr>
                              <pic:blipFill>
                                <a:blip r:embed="rId16"/>
                                <a:srcRect/>
                                <a:stretch>
                                  <a:fillRect/>
                                </a:stretch>
                              </pic:blipFill>
                              <pic:spPr bwMode="auto">
                                <a:xfrm>
                                  <a:off x="0" y="0"/>
                                  <a:ext cx="2855595" cy="1906270"/>
                                </a:xfrm>
                                <a:prstGeom prst="rect">
                                  <a:avLst/>
                                </a:prstGeom>
                                <a:noFill/>
                                <a:ln w="9525">
                                  <a:noFill/>
                                  <a:miter lim="800000"/>
                                  <a:headEnd/>
                                  <a:tailEnd/>
                                </a:ln>
                              </pic:spPr>
                            </pic:pic>
                          </a:graphicData>
                        </a:graphic>
                      </wp:inline>
                    </w:drawing>
                  </w:r>
                </w:p>
              </w:tc>
            </w:tr>
          </w:tbl>
          <w:p w:rsidR="005777E9" w:rsidRPr="005777E9" w:rsidRDefault="005777E9" w:rsidP="005777E9">
            <w:pPr>
              <w:spacing w:before="120" w:after="120" w:line="360" w:lineRule="atLeast"/>
              <w:jc w:val="center"/>
              <w:rPr>
                <w:rFonts w:ascii="Mangal" w:eastAsia="Times New Roman" w:hAnsi="Mangal" w:cs="Mangal"/>
                <w:color w:val="000000"/>
                <w:sz w:val="17"/>
                <w:szCs w:val="17"/>
                <w:lang w:bidi="hi-IN"/>
              </w:rPr>
            </w:pPr>
          </w:p>
        </w:tc>
      </w:tr>
    </w:tbl>
    <w:p w:rsidR="005777E9" w:rsidRPr="005777E9" w:rsidRDefault="005777E9" w:rsidP="005777E9">
      <w:pPr>
        <w:spacing w:before="120" w:after="120" w:line="240" w:lineRule="auto"/>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The </w:t>
      </w:r>
      <w:r w:rsidRPr="005777E9">
        <w:rPr>
          <w:rFonts w:ascii="Arial" w:eastAsia="Times New Roman" w:hAnsi="Arial" w:cs="Arial"/>
          <w:b/>
          <w:bCs/>
          <w:color w:val="222222"/>
          <w:sz w:val="18"/>
          <w:szCs w:val="18"/>
          <w:lang w:bidi="hi-IN"/>
        </w:rPr>
        <w:t>Darjeeling Himalayan Railway</w:t>
      </w:r>
      <w:r w:rsidRPr="005777E9">
        <w:rPr>
          <w:rFonts w:ascii="Arial" w:eastAsia="Times New Roman" w:hAnsi="Arial" w:cs="Arial"/>
          <w:color w:val="222222"/>
          <w:sz w:val="18"/>
          <w:szCs w:val="18"/>
          <w:lang w:bidi="hi-IN"/>
        </w:rPr>
        <w:t>, also known as the </w:t>
      </w:r>
      <w:r w:rsidRPr="005777E9">
        <w:rPr>
          <w:rFonts w:ascii="Arial" w:eastAsia="Times New Roman" w:hAnsi="Arial" w:cs="Arial"/>
          <w:b/>
          <w:bCs/>
          <w:color w:val="222222"/>
          <w:sz w:val="18"/>
          <w:szCs w:val="18"/>
          <w:lang w:bidi="hi-IN"/>
        </w:rPr>
        <w:t>DHR</w:t>
      </w:r>
      <w:r w:rsidRPr="005777E9">
        <w:rPr>
          <w:rFonts w:ascii="Arial" w:eastAsia="Times New Roman" w:hAnsi="Arial" w:cs="Arial"/>
          <w:color w:val="222222"/>
          <w:sz w:val="18"/>
          <w:szCs w:val="18"/>
          <w:lang w:bidi="hi-IN"/>
        </w:rPr>
        <w:t> or Toy Train, is a </w:t>
      </w:r>
      <w:hyperlink r:id="rId17" w:tooltip="2 ft and 600 mm gauge railways" w:history="1">
        <w:r w:rsidRPr="005777E9">
          <w:rPr>
            <w:rFonts w:ascii="Arial" w:eastAsia="Times New Roman" w:hAnsi="Arial" w:cs="Arial"/>
            <w:color w:val="0B0080"/>
            <w:sz w:val="18"/>
            <w:lang w:bidi="hi-IN"/>
          </w:rPr>
          <w:t>2 ft</w:t>
        </w:r>
      </w:hyperlink>
      <w:r w:rsidRPr="005777E9">
        <w:rPr>
          <w:rFonts w:ascii="Arial" w:eastAsia="Times New Roman" w:hAnsi="Arial" w:cs="Arial"/>
          <w:color w:val="222222"/>
          <w:sz w:val="18"/>
          <w:szCs w:val="18"/>
          <w:lang w:bidi="hi-IN"/>
        </w:rPr>
        <w:t> (</w:t>
      </w:r>
      <w:r w:rsidRPr="005777E9">
        <w:rPr>
          <w:rFonts w:ascii="Arial" w:eastAsia="Times New Roman" w:hAnsi="Arial" w:cs="Arial"/>
          <w:color w:val="222222"/>
          <w:sz w:val="18"/>
          <w:lang w:bidi="hi-IN"/>
        </w:rPr>
        <w:t>610 mm</w:t>
      </w:r>
      <w:r w:rsidRPr="005777E9">
        <w:rPr>
          <w:rFonts w:ascii="Arial" w:eastAsia="Times New Roman" w:hAnsi="Arial" w:cs="Arial"/>
          <w:color w:val="222222"/>
          <w:sz w:val="18"/>
          <w:szCs w:val="18"/>
          <w:lang w:bidi="hi-IN"/>
        </w:rPr>
        <w:t>) </w:t>
      </w:r>
      <w:hyperlink r:id="rId18" w:tooltip="Narrow-gauge" w:history="1">
        <w:r w:rsidRPr="005777E9">
          <w:rPr>
            <w:rFonts w:ascii="Arial" w:eastAsia="Times New Roman" w:hAnsi="Arial" w:cs="Arial"/>
            <w:color w:val="0B0080"/>
            <w:sz w:val="18"/>
            <w:u w:val="single"/>
            <w:lang w:bidi="hi-IN"/>
          </w:rPr>
          <w:t>narrow-gauge</w:t>
        </w:r>
      </w:hyperlink>
      <w:r w:rsidRPr="005777E9">
        <w:rPr>
          <w:rFonts w:ascii="Arial" w:eastAsia="Times New Roman" w:hAnsi="Arial" w:cs="Arial"/>
          <w:color w:val="222222"/>
          <w:sz w:val="18"/>
          <w:szCs w:val="18"/>
          <w:lang w:bidi="hi-IN"/>
        </w:rPr>
        <w:t> railway based on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"https://en.wikipedia.org/wiki/Zig_zag_(railway)" \o "Zig zag (railway)"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zig</w:t>
      </w:r>
      <w:proofErr w:type="spellEnd"/>
      <w:r w:rsidRPr="005777E9">
        <w:rPr>
          <w:rFonts w:ascii="Arial" w:eastAsia="Times New Roman" w:hAnsi="Arial" w:cs="Arial"/>
          <w:color w:val="0B0080"/>
          <w:sz w:val="18"/>
          <w:u w:val="single"/>
          <w:lang w:bidi="hi-IN"/>
        </w:rPr>
        <w:t xml:space="preserve"> </w:t>
      </w:r>
      <w:proofErr w:type="spellStart"/>
      <w:r w:rsidRPr="005777E9">
        <w:rPr>
          <w:rFonts w:ascii="Arial" w:eastAsia="Times New Roman" w:hAnsi="Arial" w:cs="Arial"/>
          <w:color w:val="0B0080"/>
          <w:sz w:val="18"/>
          <w:u w:val="single"/>
          <w:lang w:bidi="hi-IN"/>
        </w:rPr>
        <w:t>zag</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 and </w:t>
      </w:r>
      <w:hyperlink r:id="rId19" w:tooltip="Loop line (railway)" w:history="1">
        <w:r w:rsidRPr="005777E9">
          <w:rPr>
            <w:rFonts w:ascii="Arial" w:eastAsia="Times New Roman" w:hAnsi="Arial" w:cs="Arial"/>
            <w:color w:val="0B0080"/>
            <w:sz w:val="18"/>
            <w:u w:val="single"/>
            <w:lang w:bidi="hi-IN"/>
          </w:rPr>
          <w:t>loop-line technology</w:t>
        </w:r>
      </w:hyperlink>
      <w:r w:rsidRPr="005777E9">
        <w:rPr>
          <w:rFonts w:ascii="Arial" w:eastAsia="Times New Roman" w:hAnsi="Arial" w:cs="Arial"/>
          <w:color w:val="222222"/>
          <w:sz w:val="18"/>
          <w:szCs w:val="18"/>
          <w:lang w:bidi="hi-IN"/>
        </w:rPr>
        <w:t> which runs between </w:t>
      </w:r>
      <w:hyperlink r:id="rId20" w:tooltip="New Jalpaiguri" w:history="1">
        <w:r w:rsidRPr="005777E9">
          <w:rPr>
            <w:rFonts w:ascii="Arial" w:eastAsia="Times New Roman" w:hAnsi="Arial" w:cs="Arial"/>
            <w:color w:val="0B0080"/>
            <w:sz w:val="18"/>
            <w:u w:val="single"/>
            <w:lang w:bidi="hi-IN"/>
          </w:rPr>
          <w:t xml:space="preserve">New </w:t>
        </w:r>
        <w:proofErr w:type="spellStart"/>
        <w:r w:rsidRPr="005777E9">
          <w:rPr>
            <w:rFonts w:ascii="Arial" w:eastAsia="Times New Roman" w:hAnsi="Arial" w:cs="Arial"/>
            <w:color w:val="0B0080"/>
            <w:sz w:val="18"/>
            <w:u w:val="single"/>
            <w:lang w:bidi="hi-IN"/>
          </w:rPr>
          <w:t>Jalpaiguri</w:t>
        </w:r>
        <w:proofErr w:type="spellEnd"/>
      </w:hyperlink>
      <w:r w:rsidRPr="005777E9">
        <w:rPr>
          <w:rFonts w:ascii="Arial" w:eastAsia="Times New Roman" w:hAnsi="Arial" w:cs="Arial"/>
          <w:color w:val="222222"/>
          <w:sz w:val="18"/>
          <w:szCs w:val="18"/>
          <w:lang w:bidi="hi-IN"/>
        </w:rPr>
        <w:t> and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"https://en.wikipedia.org/wiki/Darjeeling" \o "Darjeeling"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Darjeeling</w:t>
      </w:r>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in</w:t>
      </w:r>
      <w:proofErr w:type="spellEnd"/>
      <w:r w:rsidRPr="005777E9">
        <w:rPr>
          <w:rFonts w:ascii="Arial" w:eastAsia="Times New Roman" w:hAnsi="Arial" w:cs="Arial"/>
          <w:color w:val="222222"/>
          <w:sz w:val="18"/>
          <w:szCs w:val="18"/>
          <w:lang w:bidi="hi-IN"/>
        </w:rPr>
        <w:t xml:space="preserve"> the </w:t>
      </w:r>
      <w:hyperlink r:id="rId21" w:tooltip="India" w:history="1">
        <w:r w:rsidRPr="005777E9">
          <w:rPr>
            <w:rFonts w:ascii="Arial" w:eastAsia="Times New Roman" w:hAnsi="Arial" w:cs="Arial"/>
            <w:color w:val="0B0080"/>
            <w:sz w:val="18"/>
            <w:u w:val="single"/>
            <w:lang w:bidi="hi-IN"/>
          </w:rPr>
          <w:t>Indian</w:t>
        </w:r>
      </w:hyperlink>
      <w:r w:rsidRPr="005777E9">
        <w:rPr>
          <w:rFonts w:ascii="Arial" w:eastAsia="Times New Roman" w:hAnsi="Arial" w:cs="Arial"/>
          <w:color w:val="222222"/>
          <w:sz w:val="18"/>
          <w:szCs w:val="18"/>
          <w:lang w:bidi="hi-IN"/>
        </w:rPr>
        <w:t> state of </w:t>
      </w:r>
      <w:hyperlink r:id="rId22" w:tooltip="West Bengal" w:history="1">
        <w:r w:rsidRPr="005777E9">
          <w:rPr>
            <w:rFonts w:ascii="Arial" w:eastAsia="Times New Roman" w:hAnsi="Arial" w:cs="Arial"/>
            <w:color w:val="0B0080"/>
            <w:sz w:val="18"/>
            <w:u w:val="single"/>
            <w:lang w:bidi="hi-IN"/>
          </w:rPr>
          <w:t>West Bengal</w:t>
        </w:r>
      </w:hyperlink>
      <w:r w:rsidRPr="005777E9">
        <w:rPr>
          <w:rFonts w:ascii="Arial" w:eastAsia="Times New Roman" w:hAnsi="Arial" w:cs="Arial"/>
          <w:color w:val="222222"/>
          <w:sz w:val="18"/>
          <w:szCs w:val="18"/>
          <w:lang w:bidi="hi-IN"/>
        </w:rPr>
        <w:t xml:space="preserve">. Built between 1879 and 1881, with six </w:t>
      </w:r>
      <w:proofErr w:type="spellStart"/>
      <w:r w:rsidRPr="005777E9">
        <w:rPr>
          <w:rFonts w:ascii="Arial" w:eastAsia="Times New Roman" w:hAnsi="Arial" w:cs="Arial"/>
          <w:color w:val="222222"/>
          <w:sz w:val="18"/>
          <w:szCs w:val="18"/>
          <w:lang w:bidi="hi-IN"/>
        </w:rPr>
        <w:t>zig-zags</w:t>
      </w:r>
      <w:proofErr w:type="spellEnd"/>
      <w:r w:rsidRPr="005777E9">
        <w:rPr>
          <w:rFonts w:ascii="Arial" w:eastAsia="Times New Roman" w:hAnsi="Arial" w:cs="Arial"/>
          <w:color w:val="222222"/>
          <w:sz w:val="18"/>
          <w:szCs w:val="18"/>
          <w:lang w:bidi="hi-IN"/>
        </w:rPr>
        <w:t xml:space="preserve"> and five loops, the railway is about 88 km (55 mi) long. Its elevation varies from about 100 m (328 ft) at New </w:t>
      </w:r>
      <w:proofErr w:type="spellStart"/>
      <w:r w:rsidRPr="005777E9">
        <w:rPr>
          <w:rFonts w:ascii="Arial" w:eastAsia="Times New Roman" w:hAnsi="Arial" w:cs="Arial"/>
          <w:color w:val="222222"/>
          <w:sz w:val="18"/>
          <w:szCs w:val="18"/>
          <w:lang w:bidi="hi-IN"/>
        </w:rPr>
        <w:t>Jalpaiguri</w:t>
      </w:r>
      <w:proofErr w:type="spellEnd"/>
      <w:r w:rsidRPr="005777E9">
        <w:rPr>
          <w:rFonts w:ascii="Arial" w:eastAsia="Times New Roman" w:hAnsi="Arial" w:cs="Arial"/>
          <w:color w:val="222222"/>
          <w:sz w:val="18"/>
          <w:szCs w:val="18"/>
          <w:lang w:bidi="hi-IN"/>
        </w:rPr>
        <w:t xml:space="preserve"> to about 2,200 m (7,218 ft) at Darjeeling. Although four diesel locomotives handle most scheduled service, the daily tourist trains (from Darjeeling to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"https://en.wikipedia.org/wiki/Ghum,_West_Bengal" \o "Ghum, West Bengal"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Ghum</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—India's highest railway station—and the </w:t>
      </w:r>
      <w:r w:rsidRPr="005777E9">
        <w:rPr>
          <w:rFonts w:ascii="Arial" w:eastAsia="Times New Roman" w:hAnsi="Arial" w:cs="Arial"/>
          <w:i/>
          <w:iCs/>
          <w:color w:val="222222"/>
          <w:sz w:val="18"/>
          <w:szCs w:val="18"/>
          <w:lang w:bidi="hi-IN"/>
        </w:rPr>
        <w:t>Red Panda</w:t>
      </w:r>
      <w:r w:rsidRPr="005777E9">
        <w:rPr>
          <w:rFonts w:ascii="Arial" w:eastAsia="Times New Roman" w:hAnsi="Arial" w:cs="Arial"/>
          <w:color w:val="222222"/>
          <w:sz w:val="18"/>
          <w:szCs w:val="18"/>
          <w:lang w:bidi="hi-IN"/>
        </w:rPr>
        <w:t xml:space="preserve">, from Darjeeling to </w:t>
      </w:r>
      <w:proofErr w:type="spellStart"/>
      <w:r w:rsidRPr="005777E9">
        <w:rPr>
          <w:rFonts w:ascii="Arial" w:eastAsia="Times New Roman" w:hAnsi="Arial" w:cs="Arial"/>
          <w:color w:val="222222"/>
          <w:sz w:val="18"/>
          <w:szCs w:val="18"/>
          <w:lang w:bidi="hi-IN"/>
        </w:rPr>
        <w:t>Kurseong</w:t>
      </w:r>
      <w:proofErr w:type="spellEnd"/>
      <w:r w:rsidRPr="005777E9">
        <w:rPr>
          <w:rFonts w:ascii="Arial" w:eastAsia="Times New Roman" w:hAnsi="Arial" w:cs="Arial"/>
          <w:color w:val="222222"/>
          <w:sz w:val="18"/>
          <w:szCs w:val="18"/>
          <w:lang w:bidi="hi-IN"/>
        </w:rPr>
        <w:t>) and steam-enthusiast specials are hauled by vintage British-built </w:t>
      </w:r>
      <w:hyperlink r:id="rId23" w:tooltip="DHR B Class" w:history="1">
        <w:r w:rsidRPr="005777E9">
          <w:rPr>
            <w:rFonts w:ascii="Arial" w:eastAsia="Times New Roman" w:hAnsi="Arial" w:cs="Arial"/>
            <w:color w:val="0B0080"/>
            <w:sz w:val="18"/>
            <w:u w:val="single"/>
            <w:lang w:bidi="hi-IN"/>
          </w:rPr>
          <w:t>B-Class</w:t>
        </w:r>
      </w:hyperlink>
      <w:r w:rsidRPr="005777E9">
        <w:rPr>
          <w:rFonts w:ascii="Arial" w:eastAsia="Times New Roman" w:hAnsi="Arial" w:cs="Arial"/>
          <w:color w:val="222222"/>
          <w:sz w:val="18"/>
          <w:szCs w:val="18"/>
          <w:lang w:bidi="hi-IN"/>
        </w:rPr>
        <w:t> </w:t>
      </w:r>
      <w:hyperlink r:id="rId24" w:tooltip="Steam locomotive" w:history="1">
        <w:r w:rsidRPr="005777E9">
          <w:rPr>
            <w:rFonts w:ascii="Arial" w:eastAsia="Times New Roman" w:hAnsi="Arial" w:cs="Arial"/>
            <w:color w:val="0B0080"/>
            <w:sz w:val="18"/>
            <w:u w:val="single"/>
            <w:lang w:bidi="hi-IN"/>
          </w:rPr>
          <w:t>steam locomotives</w:t>
        </w:r>
      </w:hyperlink>
      <w:r w:rsidRPr="005777E9">
        <w:rPr>
          <w:rFonts w:ascii="Arial" w:eastAsia="Times New Roman" w:hAnsi="Arial" w:cs="Arial"/>
          <w:color w:val="222222"/>
          <w:sz w:val="18"/>
          <w:szCs w:val="18"/>
          <w:lang w:bidi="hi-IN"/>
        </w:rPr>
        <w:t>. The railway's headquarters are in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"https://en.wikipedia.org/wiki/Kurseong" \o "Kurseong"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Kurseong</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w:t>
      </w:r>
    </w:p>
    <w:p w:rsidR="005777E9" w:rsidRPr="005777E9" w:rsidRDefault="005777E9" w:rsidP="005777E9">
      <w:pPr>
        <w:spacing w:before="120" w:after="120" w:line="240" w:lineRule="auto"/>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On 2 December 1999, </w:t>
      </w:r>
      <w:hyperlink r:id="rId25" w:tooltip="UNESCO" w:history="1">
        <w:r w:rsidRPr="005777E9">
          <w:rPr>
            <w:rFonts w:ascii="Arial" w:eastAsia="Times New Roman" w:hAnsi="Arial" w:cs="Arial"/>
            <w:color w:val="0B0080"/>
            <w:sz w:val="18"/>
            <w:u w:val="single"/>
            <w:lang w:bidi="hi-IN"/>
          </w:rPr>
          <w:t>UNESCO</w:t>
        </w:r>
      </w:hyperlink>
      <w:r w:rsidRPr="005777E9">
        <w:rPr>
          <w:rFonts w:ascii="Arial" w:eastAsia="Times New Roman" w:hAnsi="Arial" w:cs="Arial"/>
          <w:color w:val="222222"/>
          <w:sz w:val="18"/>
          <w:szCs w:val="18"/>
          <w:lang w:bidi="hi-IN"/>
        </w:rPr>
        <w:t> declared the DHR a </w:t>
      </w:r>
      <w:hyperlink r:id="rId26" w:tooltip="World Heritage Site" w:history="1">
        <w:r w:rsidRPr="005777E9">
          <w:rPr>
            <w:rFonts w:ascii="Arial" w:eastAsia="Times New Roman" w:hAnsi="Arial" w:cs="Arial"/>
            <w:color w:val="0B0080"/>
            <w:sz w:val="18"/>
            <w:u w:val="single"/>
            <w:lang w:bidi="hi-IN"/>
          </w:rPr>
          <w:t>World Heritage Site</w:t>
        </w:r>
      </w:hyperlink>
      <w:r w:rsidRPr="005777E9">
        <w:rPr>
          <w:rFonts w:ascii="Arial" w:eastAsia="Times New Roman" w:hAnsi="Arial" w:cs="Arial"/>
          <w:color w:val="222222"/>
          <w:sz w:val="18"/>
          <w:szCs w:val="18"/>
          <w:lang w:bidi="hi-IN"/>
        </w:rPr>
        <w:t>.</w:t>
      </w:r>
      <w:hyperlink r:id="rId27" w:anchor="cite_note-autogenerated1-1" w:history="1">
        <w:r w:rsidRPr="005777E9">
          <w:rPr>
            <w:rFonts w:ascii="Arial" w:eastAsia="Times New Roman" w:hAnsi="Arial" w:cs="Arial"/>
            <w:color w:val="0B0080"/>
            <w:sz w:val="15"/>
            <w:u w:val="single"/>
            <w:vertAlign w:val="superscript"/>
            <w:lang w:bidi="hi-IN"/>
          </w:rPr>
          <w:t>[1]</w:t>
        </w:r>
      </w:hyperlink>
      <w:r w:rsidRPr="005777E9">
        <w:rPr>
          <w:rFonts w:ascii="Arial" w:eastAsia="Times New Roman" w:hAnsi="Arial" w:cs="Arial"/>
          <w:color w:val="222222"/>
          <w:sz w:val="18"/>
          <w:szCs w:val="18"/>
          <w:lang w:bidi="hi-IN"/>
        </w:rPr>
        <w:t> Two more railway lines were later added, and the site became known as the </w:t>
      </w:r>
      <w:hyperlink r:id="rId28" w:tooltip="Mountain railways of India" w:history="1">
        <w:r w:rsidRPr="005777E9">
          <w:rPr>
            <w:rFonts w:ascii="Arial" w:eastAsia="Times New Roman" w:hAnsi="Arial" w:cs="Arial"/>
            <w:color w:val="0B0080"/>
            <w:sz w:val="18"/>
            <w:u w:val="single"/>
            <w:lang w:bidi="hi-IN"/>
          </w:rPr>
          <w:t>mountain railways of India</w:t>
        </w:r>
      </w:hyperlink>
      <w:r w:rsidRPr="005777E9">
        <w:rPr>
          <w:rFonts w:ascii="Arial" w:eastAsia="Times New Roman" w:hAnsi="Arial" w:cs="Arial"/>
          <w:color w:val="222222"/>
          <w:sz w:val="18"/>
          <w:szCs w:val="18"/>
          <w:lang w:bidi="hi-IN"/>
        </w:rPr>
        <w:t>.</w:t>
      </w:r>
    </w:p>
    <w:p w:rsidR="005777E9" w:rsidRPr="005777E9" w:rsidRDefault="005777E9" w:rsidP="005777E9">
      <w:pPr>
        <w:shd w:val="clear" w:color="auto" w:fill="F8F9FA"/>
        <w:spacing w:before="240" w:after="60" w:line="240" w:lineRule="auto"/>
        <w:jc w:val="center"/>
        <w:outlineLvl w:val="1"/>
        <w:rPr>
          <w:rFonts w:ascii="Arial" w:eastAsia="Times New Roman" w:hAnsi="Arial" w:cs="Arial"/>
          <w:b/>
          <w:bCs/>
          <w:color w:val="000000"/>
          <w:sz w:val="18"/>
          <w:szCs w:val="18"/>
          <w:lang w:bidi="hi-IN"/>
        </w:rPr>
      </w:pPr>
      <w:r w:rsidRPr="005777E9">
        <w:rPr>
          <w:rFonts w:ascii="Arial" w:eastAsia="Times New Roman" w:hAnsi="Arial" w:cs="Arial"/>
          <w:b/>
          <w:bCs/>
          <w:color w:val="000000"/>
          <w:sz w:val="18"/>
          <w:szCs w:val="18"/>
          <w:lang w:bidi="hi-IN"/>
        </w:rPr>
        <w:t>Contents</w:t>
      </w:r>
    </w:p>
    <w:p w:rsidR="005777E9" w:rsidRPr="005777E9" w:rsidRDefault="005777E9" w:rsidP="005777E9">
      <w:pPr>
        <w:shd w:val="clear" w:color="auto" w:fill="F8F9FA"/>
        <w:spacing w:after="0" w:line="240" w:lineRule="auto"/>
        <w:jc w:val="center"/>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 </w:t>
      </w:r>
      <w:r w:rsidRPr="005777E9">
        <w:rPr>
          <w:rFonts w:ascii="Arial" w:eastAsia="Times New Roman" w:hAnsi="Arial" w:cs="Arial"/>
          <w:color w:val="222222"/>
          <w:sz w:val="17"/>
          <w:lang w:bidi="hi-IN"/>
        </w:rPr>
        <w:t> [</w:t>
      </w:r>
      <w:proofErr w:type="gramStart"/>
      <w:r w:rsidRPr="005777E9">
        <w:rPr>
          <w:rFonts w:ascii="Arial" w:eastAsia="Times New Roman" w:hAnsi="Arial" w:cs="Arial"/>
          <w:color w:val="222222"/>
          <w:sz w:val="17"/>
          <w:lang w:bidi="hi-IN"/>
        </w:rPr>
        <w:t>hide</w:t>
      </w:r>
      <w:proofErr w:type="gramEnd"/>
      <w:r w:rsidRPr="005777E9">
        <w:rPr>
          <w:rFonts w:ascii="Arial" w:eastAsia="Times New Roman" w:hAnsi="Arial" w:cs="Arial"/>
          <w:color w:val="222222"/>
          <w:sz w:val="17"/>
          <w:lang w:bidi="hi-IN"/>
        </w:rPr>
        <w:t>] </w:t>
      </w:r>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29" w:anchor="History" w:history="1">
        <w:r w:rsidR="005777E9" w:rsidRPr="005777E9">
          <w:rPr>
            <w:rFonts w:ascii="Arial" w:eastAsia="Times New Roman" w:hAnsi="Arial" w:cs="Arial"/>
            <w:color w:val="222222"/>
            <w:sz w:val="18"/>
            <w:lang w:bidi="hi-IN"/>
          </w:rPr>
          <w:t>1</w:t>
        </w:r>
        <w:r w:rsidR="005777E9" w:rsidRPr="005777E9">
          <w:rPr>
            <w:rFonts w:ascii="Arial" w:eastAsia="Times New Roman" w:hAnsi="Arial" w:cs="Arial"/>
            <w:color w:val="0B0080"/>
            <w:sz w:val="18"/>
            <w:lang w:bidi="hi-IN"/>
          </w:rPr>
          <w:t>History</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30" w:anchor="Operators" w:history="1">
        <w:r w:rsidR="005777E9" w:rsidRPr="005777E9">
          <w:rPr>
            <w:rFonts w:ascii="Arial" w:eastAsia="Times New Roman" w:hAnsi="Arial" w:cs="Arial"/>
            <w:color w:val="222222"/>
            <w:sz w:val="18"/>
            <w:lang w:bidi="hi-IN"/>
          </w:rPr>
          <w:t>2</w:t>
        </w:r>
        <w:r w:rsidR="005777E9" w:rsidRPr="005777E9">
          <w:rPr>
            <w:rFonts w:ascii="Arial" w:eastAsia="Times New Roman" w:hAnsi="Arial" w:cs="Arial"/>
            <w:color w:val="0B0080"/>
            <w:sz w:val="18"/>
            <w:lang w:bidi="hi-IN"/>
          </w:rPr>
          <w:t>Operators</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31" w:anchor="Rolling_stock" w:history="1">
        <w:r w:rsidR="005777E9" w:rsidRPr="005777E9">
          <w:rPr>
            <w:rFonts w:ascii="Arial" w:eastAsia="Times New Roman" w:hAnsi="Arial" w:cs="Arial"/>
            <w:color w:val="222222"/>
            <w:sz w:val="18"/>
            <w:lang w:bidi="hi-IN"/>
          </w:rPr>
          <w:t>3</w:t>
        </w:r>
        <w:r w:rsidR="005777E9" w:rsidRPr="005777E9">
          <w:rPr>
            <w:rFonts w:ascii="Arial" w:eastAsia="Times New Roman" w:hAnsi="Arial" w:cs="Arial"/>
            <w:color w:val="0B0080"/>
            <w:sz w:val="18"/>
            <w:lang w:bidi="hi-IN"/>
          </w:rPr>
          <w:t>Rolling stock</w:t>
        </w:r>
      </w:hyperlink>
    </w:p>
    <w:p w:rsidR="005777E9" w:rsidRPr="005777E9" w:rsidRDefault="00CC487B" w:rsidP="005777E9">
      <w:pPr>
        <w:numPr>
          <w:ilvl w:val="1"/>
          <w:numId w:val="1"/>
        </w:numPr>
        <w:shd w:val="clear" w:color="auto" w:fill="F8F9FA"/>
        <w:spacing w:before="100" w:beforeAutospacing="1" w:after="24" w:line="240" w:lineRule="auto"/>
        <w:ind w:left="480"/>
        <w:rPr>
          <w:rFonts w:ascii="Arial" w:eastAsia="Times New Roman" w:hAnsi="Arial" w:cs="Arial"/>
          <w:color w:val="222222"/>
          <w:sz w:val="18"/>
          <w:szCs w:val="18"/>
          <w:lang w:bidi="hi-IN"/>
        </w:rPr>
      </w:pPr>
      <w:hyperlink r:id="rId32" w:anchor="Present" w:history="1">
        <w:r w:rsidR="005777E9" w:rsidRPr="005777E9">
          <w:rPr>
            <w:rFonts w:ascii="Arial" w:eastAsia="Times New Roman" w:hAnsi="Arial" w:cs="Arial"/>
            <w:color w:val="222222"/>
            <w:sz w:val="18"/>
            <w:lang w:bidi="hi-IN"/>
          </w:rPr>
          <w:t>3.1</w:t>
        </w:r>
        <w:r w:rsidR="005777E9" w:rsidRPr="005777E9">
          <w:rPr>
            <w:rFonts w:ascii="Arial" w:eastAsia="Times New Roman" w:hAnsi="Arial" w:cs="Arial"/>
            <w:color w:val="0B0080"/>
            <w:sz w:val="18"/>
            <w:lang w:bidi="hi-IN"/>
          </w:rPr>
          <w:t>Present</w:t>
        </w:r>
      </w:hyperlink>
    </w:p>
    <w:p w:rsidR="005777E9" w:rsidRPr="005777E9" w:rsidRDefault="00CC487B" w:rsidP="005777E9">
      <w:pPr>
        <w:numPr>
          <w:ilvl w:val="2"/>
          <w:numId w:val="1"/>
        </w:numPr>
        <w:shd w:val="clear" w:color="auto" w:fill="F8F9FA"/>
        <w:spacing w:before="100" w:beforeAutospacing="1" w:after="24" w:line="240" w:lineRule="auto"/>
        <w:ind w:left="960"/>
        <w:rPr>
          <w:rFonts w:ascii="Arial" w:eastAsia="Times New Roman" w:hAnsi="Arial" w:cs="Arial"/>
          <w:color w:val="222222"/>
          <w:sz w:val="18"/>
          <w:szCs w:val="18"/>
          <w:lang w:bidi="hi-IN"/>
        </w:rPr>
      </w:pPr>
      <w:hyperlink r:id="rId33" w:anchor="Steam" w:history="1">
        <w:r w:rsidR="005777E9" w:rsidRPr="005777E9">
          <w:rPr>
            <w:rFonts w:ascii="Arial" w:eastAsia="Times New Roman" w:hAnsi="Arial" w:cs="Arial"/>
            <w:color w:val="222222"/>
            <w:sz w:val="18"/>
            <w:lang w:bidi="hi-IN"/>
          </w:rPr>
          <w:t>3.1.1</w:t>
        </w:r>
        <w:r w:rsidR="005777E9" w:rsidRPr="005777E9">
          <w:rPr>
            <w:rFonts w:ascii="Arial" w:eastAsia="Times New Roman" w:hAnsi="Arial" w:cs="Arial"/>
            <w:color w:val="0B0080"/>
            <w:sz w:val="18"/>
            <w:lang w:bidi="hi-IN"/>
          </w:rPr>
          <w:t>Steam</w:t>
        </w:r>
      </w:hyperlink>
    </w:p>
    <w:p w:rsidR="005777E9" w:rsidRPr="005777E9" w:rsidRDefault="00CC487B" w:rsidP="005777E9">
      <w:pPr>
        <w:numPr>
          <w:ilvl w:val="2"/>
          <w:numId w:val="1"/>
        </w:numPr>
        <w:shd w:val="clear" w:color="auto" w:fill="F8F9FA"/>
        <w:spacing w:before="100" w:beforeAutospacing="1" w:after="24" w:line="240" w:lineRule="auto"/>
        <w:ind w:left="960"/>
        <w:rPr>
          <w:rFonts w:ascii="Arial" w:eastAsia="Times New Roman" w:hAnsi="Arial" w:cs="Arial"/>
          <w:color w:val="222222"/>
          <w:sz w:val="18"/>
          <w:szCs w:val="18"/>
          <w:lang w:bidi="hi-IN"/>
        </w:rPr>
      </w:pPr>
      <w:hyperlink r:id="rId34" w:anchor="Diesel" w:history="1">
        <w:r w:rsidR="005777E9" w:rsidRPr="005777E9">
          <w:rPr>
            <w:rFonts w:ascii="Arial" w:eastAsia="Times New Roman" w:hAnsi="Arial" w:cs="Arial"/>
            <w:color w:val="222222"/>
            <w:sz w:val="18"/>
            <w:lang w:bidi="hi-IN"/>
          </w:rPr>
          <w:t>3.1.2</w:t>
        </w:r>
        <w:r w:rsidR="005777E9" w:rsidRPr="005777E9">
          <w:rPr>
            <w:rFonts w:ascii="Arial" w:eastAsia="Times New Roman" w:hAnsi="Arial" w:cs="Arial"/>
            <w:color w:val="0B0080"/>
            <w:sz w:val="18"/>
            <w:lang w:bidi="hi-IN"/>
          </w:rPr>
          <w:t>Diesel</w:t>
        </w:r>
      </w:hyperlink>
    </w:p>
    <w:p w:rsidR="005777E9" w:rsidRPr="005777E9" w:rsidRDefault="00CC487B" w:rsidP="005777E9">
      <w:pPr>
        <w:numPr>
          <w:ilvl w:val="1"/>
          <w:numId w:val="1"/>
        </w:numPr>
        <w:shd w:val="clear" w:color="auto" w:fill="F8F9FA"/>
        <w:spacing w:before="100" w:beforeAutospacing="1" w:after="24" w:line="240" w:lineRule="auto"/>
        <w:ind w:left="480"/>
        <w:rPr>
          <w:rFonts w:ascii="Arial" w:eastAsia="Times New Roman" w:hAnsi="Arial" w:cs="Arial"/>
          <w:color w:val="222222"/>
          <w:sz w:val="18"/>
          <w:szCs w:val="18"/>
          <w:lang w:bidi="hi-IN"/>
        </w:rPr>
      </w:pPr>
      <w:hyperlink r:id="rId35" w:anchor="Past" w:history="1">
        <w:r w:rsidR="005777E9" w:rsidRPr="005777E9">
          <w:rPr>
            <w:rFonts w:ascii="Arial" w:eastAsia="Times New Roman" w:hAnsi="Arial" w:cs="Arial"/>
            <w:color w:val="222222"/>
            <w:sz w:val="18"/>
            <w:lang w:bidi="hi-IN"/>
          </w:rPr>
          <w:t>3.2</w:t>
        </w:r>
        <w:r w:rsidR="005777E9" w:rsidRPr="005777E9">
          <w:rPr>
            <w:rFonts w:ascii="Arial" w:eastAsia="Times New Roman" w:hAnsi="Arial" w:cs="Arial"/>
            <w:color w:val="0B0080"/>
            <w:sz w:val="18"/>
            <w:lang w:bidi="hi-IN"/>
          </w:rPr>
          <w:t>Past</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36" w:anchor="Route" w:history="1">
        <w:r w:rsidR="005777E9" w:rsidRPr="005777E9">
          <w:rPr>
            <w:rFonts w:ascii="Arial" w:eastAsia="Times New Roman" w:hAnsi="Arial" w:cs="Arial"/>
            <w:color w:val="222222"/>
            <w:sz w:val="18"/>
            <w:lang w:bidi="hi-IN"/>
          </w:rPr>
          <w:t>4</w:t>
        </w:r>
        <w:r w:rsidR="005777E9" w:rsidRPr="005777E9">
          <w:rPr>
            <w:rFonts w:ascii="Arial" w:eastAsia="Times New Roman" w:hAnsi="Arial" w:cs="Arial"/>
            <w:color w:val="0B0080"/>
            <w:sz w:val="18"/>
            <w:lang w:bidi="hi-IN"/>
          </w:rPr>
          <w:t>Route</w:t>
        </w:r>
      </w:hyperlink>
    </w:p>
    <w:p w:rsidR="005777E9" w:rsidRPr="005777E9" w:rsidRDefault="00CC487B" w:rsidP="005777E9">
      <w:pPr>
        <w:numPr>
          <w:ilvl w:val="1"/>
          <w:numId w:val="1"/>
        </w:numPr>
        <w:shd w:val="clear" w:color="auto" w:fill="F8F9FA"/>
        <w:spacing w:before="100" w:beforeAutospacing="1" w:after="24" w:line="240" w:lineRule="auto"/>
        <w:ind w:left="480"/>
        <w:rPr>
          <w:rFonts w:ascii="Arial" w:eastAsia="Times New Roman" w:hAnsi="Arial" w:cs="Arial"/>
          <w:color w:val="222222"/>
          <w:sz w:val="18"/>
          <w:szCs w:val="18"/>
          <w:lang w:bidi="hi-IN"/>
        </w:rPr>
      </w:pPr>
      <w:hyperlink r:id="rId37" w:anchor="Stations" w:history="1">
        <w:r w:rsidR="005777E9" w:rsidRPr="005777E9">
          <w:rPr>
            <w:rFonts w:ascii="Arial" w:eastAsia="Times New Roman" w:hAnsi="Arial" w:cs="Arial"/>
            <w:color w:val="222222"/>
            <w:sz w:val="18"/>
            <w:lang w:bidi="hi-IN"/>
          </w:rPr>
          <w:t>4.1</w:t>
        </w:r>
        <w:r w:rsidR="005777E9" w:rsidRPr="005777E9">
          <w:rPr>
            <w:rFonts w:ascii="Arial" w:eastAsia="Times New Roman" w:hAnsi="Arial" w:cs="Arial"/>
            <w:color w:val="0B0080"/>
            <w:sz w:val="18"/>
            <w:lang w:bidi="hi-IN"/>
          </w:rPr>
          <w:t>Stations</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38" w:anchor="In_popular_culture" w:history="1">
        <w:r w:rsidR="005777E9" w:rsidRPr="005777E9">
          <w:rPr>
            <w:rFonts w:ascii="Arial" w:eastAsia="Times New Roman" w:hAnsi="Arial" w:cs="Arial"/>
            <w:color w:val="222222"/>
            <w:sz w:val="18"/>
            <w:lang w:bidi="hi-IN"/>
          </w:rPr>
          <w:t>5</w:t>
        </w:r>
        <w:r w:rsidR="005777E9" w:rsidRPr="005777E9">
          <w:rPr>
            <w:rFonts w:ascii="Arial" w:eastAsia="Times New Roman" w:hAnsi="Arial" w:cs="Arial"/>
            <w:color w:val="0B0080"/>
            <w:sz w:val="18"/>
            <w:lang w:bidi="hi-IN"/>
          </w:rPr>
          <w:t>In popular culture</w:t>
        </w:r>
      </w:hyperlink>
    </w:p>
    <w:p w:rsidR="005777E9" w:rsidRPr="005777E9" w:rsidRDefault="00CC487B" w:rsidP="005777E9">
      <w:pPr>
        <w:numPr>
          <w:ilvl w:val="1"/>
          <w:numId w:val="1"/>
        </w:numPr>
        <w:shd w:val="clear" w:color="auto" w:fill="F8F9FA"/>
        <w:spacing w:before="100" w:beforeAutospacing="1" w:after="24" w:line="240" w:lineRule="auto"/>
        <w:ind w:left="480"/>
        <w:rPr>
          <w:rFonts w:ascii="Arial" w:eastAsia="Times New Roman" w:hAnsi="Arial" w:cs="Arial"/>
          <w:color w:val="222222"/>
          <w:sz w:val="18"/>
          <w:szCs w:val="18"/>
          <w:lang w:bidi="hi-IN"/>
        </w:rPr>
      </w:pPr>
      <w:hyperlink r:id="rId39" w:anchor="Film" w:history="1">
        <w:r w:rsidR="005777E9" w:rsidRPr="005777E9">
          <w:rPr>
            <w:rFonts w:ascii="Arial" w:eastAsia="Times New Roman" w:hAnsi="Arial" w:cs="Arial"/>
            <w:color w:val="222222"/>
            <w:sz w:val="18"/>
            <w:lang w:bidi="hi-IN"/>
          </w:rPr>
          <w:t>5.1</w:t>
        </w:r>
        <w:r w:rsidR="005777E9" w:rsidRPr="005777E9">
          <w:rPr>
            <w:rFonts w:ascii="Arial" w:eastAsia="Times New Roman" w:hAnsi="Arial" w:cs="Arial"/>
            <w:color w:val="0B0080"/>
            <w:sz w:val="18"/>
            <w:lang w:bidi="hi-IN"/>
          </w:rPr>
          <w:t>Film</w:t>
        </w:r>
      </w:hyperlink>
    </w:p>
    <w:p w:rsidR="005777E9" w:rsidRPr="005777E9" w:rsidRDefault="00CC487B" w:rsidP="005777E9">
      <w:pPr>
        <w:numPr>
          <w:ilvl w:val="1"/>
          <w:numId w:val="1"/>
        </w:numPr>
        <w:shd w:val="clear" w:color="auto" w:fill="F8F9FA"/>
        <w:spacing w:before="100" w:beforeAutospacing="1" w:after="24" w:line="240" w:lineRule="auto"/>
        <w:ind w:left="480"/>
        <w:rPr>
          <w:rFonts w:ascii="Arial" w:eastAsia="Times New Roman" w:hAnsi="Arial" w:cs="Arial"/>
          <w:color w:val="222222"/>
          <w:sz w:val="18"/>
          <w:szCs w:val="18"/>
          <w:lang w:bidi="hi-IN"/>
        </w:rPr>
      </w:pPr>
      <w:hyperlink r:id="rId40" w:anchor="Television" w:history="1">
        <w:r w:rsidR="005777E9" w:rsidRPr="005777E9">
          <w:rPr>
            <w:rFonts w:ascii="Arial" w:eastAsia="Times New Roman" w:hAnsi="Arial" w:cs="Arial"/>
            <w:color w:val="222222"/>
            <w:sz w:val="18"/>
            <w:lang w:bidi="hi-IN"/>
          </w:rPr>
          <w:t>5.2</w:t>
        </w:r>
        <w:r w:rsidR="005777E9" w:rsidRPr="005777E9">
          <w:rPr>
            <w:rFonts w:ascii="Arial" w:eastAsia="Times New Roman" w:hAnsi="Arial" w:cs="Arial"/>
            <w:color w:val="0B0080"/>
            <w:sz w:val="18"/>
            <w:lang w:bidi="hi-IN"/>
          </w:rPr>
          <w:t>Television</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1" w:anchor="See_also" w:history="1">
        <w:r w:rsidR="005777E9" w:rsidRPr="005777E9">
          <w:rPr>
            <w:rFonts w:ascii="Arial" w:eastAsia="Times New Roman" w:hAnsi="Arial" w:cs="Arial"/>
            <w:color w:val="222222"/>
            <w:sz w:val="18"/>
            <w:lang w:bidi="hi-IN"/>
          </w:rPr>
          <w:t>6</w:t>
        </w:r>
        <w:r w:rsidR="005777E9" w:rsidRPr="005777E9">
          <w:rPr>
            <w:rFonts w:ascii="Arial" w:eastAsia="Times New Roman" w:hAnsi="Arial" w:cs="Arial"/>
            <w:color w:val="0B0080"/>
            <w:sz w:val="18"/>
            <w:lang w:bidi="hi-IN"/>
          </w:rPr>
          <w:t>See also</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2" w:anchor="References" w:history="1">
        <w:r w:rsidR="005777E9" w:rsidRPr="005777E9">
          <w:rPr>
            <w:rFonts w:ascii="Arial" w:eastAsia="Times New Roman" w:hAnsi="Arial" w:cs="Arial"/>
            <w:color w:val="222222"/>
            <w:sz w:val="18"/>
            <w:lang w:bidi="hi-IN"/>
          </w:rPr>
          <w:t>7</w:t>
        </w:r>
        <w:r w:rsidR="005777E9" w:rsidRPr="005777E9">
          <w:rPr>
            <w:rFonts w:ascii="Arial" w:eastAsia="Times New Roman" w:hAnsi="Arial" w:cs="Arial"/>
            <w:color w:val="0B0080"/>
            <w:sz w:val="18"/>
            <w:lang w:bidi="hi-IN"/>
          </w:rPr>
          <w:t>References</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3" w:anchor="Further_reading" w:history="1">
        <w:r w:rsidR="005777E9" w:rsidRPr="005777E9">
          <w:rPr>
            <w:rFonts w:ascii="Arial" w:eastAsia="Times New Roman" w:hAnsi="Arial" w:cs="Arial"/>
            <w:color w:val="222222"/>
            <w:sz w:val="18"/>
            <w:lang w:bidi="hi-IN"/>
          </w:rPr>
          <w:t>8</w:t>
        </w:r>
        <w:r w:rsidR="005777E9" w:rsidRPr="005777E9">
          <w:rPr>
            <w:rFonts w:ascii="Arial" w:eastAsia="Times New Roman" w:hAnsi="Arial" w:cs="Arial"/>
            <w:color w:val="0B0080"/>
            <w:sz w:val="18"/>
            <w:lang w:bidi="hi-IN"/>
          </w:rPr>
          <w:t>Further reading</w:t>
        </w:r>
      </w:hyperlink>
    </w:p>
    <w:p w:rsidR="005777E9" w:rsidRPr="005777E9" w:rsidRDefault="00CC487B" w:rsidP="005777E9">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4" w:anchor="External_links" w:history="1">
        <w:r w:rsidR="005777E9" w:rsidRPr="005777E9">
          <w:rPr>
            <w:rFonts w:ascii="Arial" w:eastAsia="Times New Roman" w:hAnsi="Arial" w:cs="Arial"/>
            <w:color w:val="222222"/>
            <w:sz w:val="18"/>
            <w:lang w:bidi="hi-IN"/>
          </w:rPr>
          <w:t>9</w:t>
        </w:r>
        <w:r w:rsidR="005777E9" w:rsidRPr="005777E9">
          <w:rPr>
            <w:rFonts w:ascii="Arial" w:eastAsia="Times New Roman" w:hAnsi="Arial" w:cs="Arial"/>
            <w:color w:val="0B0080"/>
            <w:sz w:val="18"/>
            <w:lang w:bidi="hi-IN"/>
          </w:rPr>
          <w:t>External links</w:t>
        </w:r>
      </w:hyperlink>
    </w:p>
    <w:p w:rsidR="005777E9" w:rsidRPr="005777E9" w:rsidRDefault="005777E9" w:rsidP="005777E9">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5777E9">
        <w:rPr>
          <w:rFonts w:ascii="Georgia" w:eastAsia="Times New Roman" w:hAnsi="Georgia" w:cs="Arial"/>
          <w:color w:val="000000"/>
          <w:sz w:val="27"/>
          <w:lang w:bidi="hi-IN"/>
        </w:rPr>
        <w:t>History</w:t>
      </w:r>
      <w:r w:rsidRPr="005777E9">
        <w:rPr>
          <w:rFonts w:ascii="Arial" w:eastAsia="Times New Roman" w:hAnsi="Arial" w:cs="Arial"/>
          <w:color w:val="54595D"/>
          <w:sz w:val="24"/>
          <w:lang w:bidi="hi-IN"/>
        </w:rPr>
        <w:t>[</w:t>
      </w:r>
      <w:proofErr w:type="gramEnd"/>
      <w:r w:rsidR="00CC487B" w:rsidRPr="005777E9">
        <w:rPr>
          <w:rFonts w:ascii="Arial" w:eastAsia="Times New Roman" w:hAnsi="Arial" w:cs="Arial"/>
          <w:color w:val="000000"/>
          <w:sz w:val="24"/>
          <w:lang w:bidi="hi-IN"/>
        </w:rPr>
        <w:fldChar w:fldCharType="begin"/>
      </w:r>
      <w:r w:rsidRPr="005777E9">
        <w:rPr>
          <w:rFonts w:ascii="Arial" w:eastAsia="Times New Roman" w:hAnsi="Arial" w:cs="Arial"/>
          <w:color w:val="000000"/>
          <w:sz w:val="24"/>
          <w:lang w:bidi="hi-IN"/>
        </w:rPr>
        <w:instrText xml:space="preserve"> HYPERLINK "https://en.wikipedia.org/w/index.php?title=Darjeeling_Himalayan_Railway&amp;action=edit&amp;section=1" \o "Edit section: History" </w:instrText>
      </w:r>
      <w:r w:rsidR="00CC487B" w:rsidRPr="005777E9">
        <w:rPr>
          <w:rFonts w:ascii="Arial" w:eastAsia="Times New Roman" w:hAnsi="Arial" w:cs="Arial"/>
          <w:color w:val="000000"/>
          <w:sz w:val="24"/>
          <w:lang w:bidi="hi-IN"/>
        </w:rPr>
        <w:fldChar w:fldCharType="separate"/>
      </w:r>
      <w:r w:rsidRPr="005777E9">
        <w:rPr>
          <w:rFonts w:ascii="Arial" w:eastAsia="Times New Roman" w:hAnsi="Arial" w:cs="Arial"/>
          <w:color w:val="0B0080"/>
          <w:sz w:val="24"/>
          <w:u w:val="single"/>
          <w:lang w:bidi="hi-IN"/>
        </w:rPr>
        <w:t>edit</w:t>
      </w:r>
      <w:r w:rsidR="00CC487B" w:rsidRPr="005777E9">
        <w:rPr>
          <w:rFonts w:ascii="Arial" w:eastAsia="Times New Roman" w:hAnsi="Arial" w:cs="Arial"/>
          <w:color w:val="000000"/>
          <w:sz w:val="24"/>
          <w:lang w:bidi="hi-IN"/>
        </w:rPr>
        <w:fldChar w:fldCharType="end"/>
      </w:r>
      <w:r w:rsidRPr="005777E9">
        <w:rPr>
          <w:rFonts w:ascii="Arial" w:eastAsia="Times New Roman" w:hAnsi="Arial" w:cs="Arial"/>
          <w:color w:val="54595D"/>
          <w:sz w:val="24"/>
          <w:lang w:bidi="hi-IN"/>
        </w:rPr>
        <w:t>]</w:t>
      </w:r>
    </w:p>
    <w:p w:rsidR="005777E9" w:rsidRPr="005777E9" w:rsidRDefault="00CC487B" w:rsidP="005777E9">
      <w:pPr>
        <w:spacing w:before="120" w:after="120" w:line="240" w:lineRule="auto"/>
        <w:rPr>
          <w:rFonts w:ascii="Arial" w:eastAsia="Times New Roman" w:hAnsi="Arial" w:cs="Arial"/>
          <w:color w:val="222222"/>
          <w:sz w:val="18"/>
          <w:szCs w:val="18"/>
          <w:lang w:bidi="hi-IN"/>
        </w:rPr>
      </w:pPr>
      <w:hyperlink r:id="rId45" w:tooltip="Siliguri" w:history="1">
        <w:proofErr w:type="spellStart"/>
        <w:r w:rsidR="005777E9" w:rsidRPr="005777E9">
          <w:rPr>
            <w:rFonts w:ascii="Arial" w:eastAsia="Times New Roman" w:hAnsi="Arial" w:cs="Arial"/>
            <w:color w:val="0B0080"/>
            <w:sz w:val="18"/>
            <w:u w:val="single"/>
            <w:lang w:bidi="hi-IN"/>
          </w:rPr>
          <w:t>Siliguri</w:t>
        </w:r>
        <w:proofErr w:type="spellEnd"/>
      </w:hyperlink>
      <w:r w:rsidR="005777E9" w:rsidRPr="005777E9">
        <w:rPr>
          <w:rFonts w:ascii="Arial" w:eastAsia="Times New Roman" w:hAnsi="Arial" w:cs="Arial"/>
          <w:color w:val="222222"/>
          <w:sz w:val="18"/>
          <w:szCs w:val="18"/>
          <w:lang w:bidi="hi-IN"/>
        </w:rPr>
        <w:t>, at the base of the </w:t>
      </w:r>
      <w:hyperlink r:id="rId46" w:tooltip="Himalayas" w:history="1">
        <w:r w:rsidR="005777E9" w:rsidRPr="005777E9">
          <w:rPr>
            <w:rFonts w:ascii="Arial" w:eastAsia="Times New Roman" w:hAnsi="Arial" w:cs="Arial"/>
            <w:color w:val="0B0080"/>
            <w:sz w:val="18"/>
            <w:u w:val="single"/>
            <w:lang w:bidi="hi-IN"/>
          </w:rPr>
          <w:t>Himalayas</w:t>
        </w:r>
      </w:hyperlink>
      <w:r w:rsidR="005777E9" w:rsidRPr="005777E9">
        <w:rPr>
          <w:rFonts w:ascii="Arial" w:eastAsia="Times New Roman" w:hAnsi="Arial" w:cs="Arial"/>
          <w:color w:val="222222"/>
          <w:sz w:val="18"/>
          <w:szCs w:val="18"/>
          <w:lang w:bidi="hi-IN"/>
        </w:rPr>
        <w:t>, was connected with </w:t>
      </w:r>
      <w:hyperlink r:id="rId47" w:tooltip="Calcutta" w:history="1">
        <w:r w:rsidR="005777E9" w:rsidRPr="005777E9">
          <w:rPr>
            <w:rFonts w:ascii="Arial" w:eastAsia="Times New Roman" w:hAnsi="Arial" w:cs="Arial"/>
            <w:color w:val="0B0080"/>
            <w:sz w:val="18"/>
            <w:u w:val="single"/>
            <w:lang w:bidi="hi-IN"/>
          </w:rPr>
          <w:t>Calcutta</w:t>
        </w:r>
      </w:hyperlink>
      <w:r w:rsidR="005777E9" w:rsidRPr="005777E9">
        <w:rPr>
          <w:rFonts w:ascii="Arial" w:eastAsia="Times New Roman" w:hAnsi="Arial" w:cs="Arial"/>
          <w:color w:val="222222"/>
          <w:sz w:val="18"/>
          <w:szCs w:val="18"/>
          <w:lang w:bidi="hi-IN"/>
        </w:rPr>
        <w:t> (now Kolkata) by </w:t>
      </w:r>
      <w:proofErr w:type="spellStart"/>
      <w:r w:rsidRPr="005777E9">
        <w:rPr>
          <w:rFonts w:ascii="Arial" w:eastAsia="Times New Roman" w:hAnsi="Arial" w:cs="Arial"/>
          <w:color w:val="222222"/>
          <w:sz w:val="18"/>
          <w:szCs w:val="18"/>
          <w:lang w:bidi="hi-IN"/>
        </w:rPr>
        <w:fldChar w:fldCharType="begin"/>
      </w:r>
      <w:r w:rsidR="005777E9" w:rsidRPr="005777E9">
        <w:rPr>
          <w:rFonts w:ascii="Arial" w:eastAsia="Times New Roman" w:hAnsi="Arial" w:cs="Arial"/>
          <w:color w:val="222222"/>
          <w:sz w:val="18"/>
          <w:szCs w:val="18"/>
          <w:lang w:bidi="hi-IN"/>
        </w:rPr>
        <w:instrText xml:space="preserve"> HYPERLINK "https://en.wikipedia.org/wiki/Metre_gauge" \o "Metre gauge" </w:instrText>
      </w:r>
      <w:r w:rsidRPr="005777E9">
        <w:rPr>
          <w:rFonts w:ascii="Arial" w:eastAsia="Times New Roman" w:hAnsi="Arial" w:cs="Arial"/>
          <w:color w:val="222222"/>
          <w:sz w:val="18"/>
          <w:szCs w:val="18"/>
          <w:lang w:bidi="hi-IN"/>
        </w:rPr>
        <w:fldChar w:fldCharType="separate"/>
      </w:r>
      <w:r w:rsidR="005777E9" w:rsidRPr="005777E9">
        <w:rPr>
          <w:rFonts w:ascii="Arial" w:eastAsia="Times New Roman" w:hAnsi="Arial" w:cs="Arial"/>
          <w:color w:val="0B0080"/>
          <w:sz w:val="18"/>
          <w:u w:val="single"/>
          <w:lang w:bidi="hi-IN"/>
        </w:rPr>
        <w:t>metre</w:t>
      </w:r>
      <w:proofErr w:type="spellEnd"/>
      <w:r w:rsidR="005777E9" w:rsidRPr="005777E9">
        <w:rPr>
          <w:rFonts w:ascii="Arial" w:eastAsia="Times New Roman" w:hAnsi="Arial" w:cs="Arial"/>
          <w:color w:val="0B0080"/>
          <w:sz w:val="18"/>
          <w:u w:val="single"/>
          <w:lang w:bidi="hi-IN"/>
        </w:rPr>
        <w:t xml:space="preserve"> gauge</w:t>
      </w:r>
      <w:r w:rsidRPr="005777E9">
        <w:rPr>
          <w:rFonts w:ascii="Arial" w:eastAsia="Times New Roman" w:hAnsi="Arial" w:cs="Arial"/>
          <w:color w:val="222222"/>
          <w:sz w:val="18"/>
          <w:szCs w:val="18"/>
          <w:lang w:bidi="hi-IN"/>
        </w:rPr>
        <w:fldChar w:fldCharType="end"/>
      </w:r>
      <w:r w:rsidR="005777E9" w:rsidRPr="005777E9">
        <w:rPr>
          <w:rFonts w:ascii="Arial" w:eastAsia="Times New Roman" w:hAnsi="Arial" w:cs="Arial"/>
          <w:color w:val="222222"/>
          <w:sz w:val="18"/>
          <w:szCs w:val="18"/>
          <w:lang w:bidi="hi-IN"/>
        </w:rPr>
        <w:t xml:space="preserve"> railway in 1878. Between </w:t>
      </w:r>
      <w:proofErr w:type="spellStart"/>
      <w:r w:rsidR="005777E9" w:rsidRPr="005777E9">
        <w:rPr>
          <w:rFonts w:ascii="Arial" w:eastAsia="Times New Roman" w:hAnsi="Arial" w:cs="Arial"/>
          <w:color w:val="222222"/>
          <w:sz w:val="18"/>
          <w:szCs w:val="18"/>
          <w:lang w:bidi="hi-IN"/>
        </w:rPr>
        <w:t>Siliguri</w:t>
      </w:r>
      <w:proofErr w:type="spellEnd"/>
      <w:r w:rsidR="005777E9" w:rsidRPr="005777E9">
        <w:rPr>
          <w:rFonts w:ascii="Arial" w:eastAsia="Times New Roman" w:hAnsi="Arial" w:cs="Arial"/>
          <w:color w:val="222222"/>
          <w:sz w:val="18"/>
          <w:szCs w:val="18"/>
          <w:lang w:bidi="hi-IN"/>
        </w:rPr>
        <w:t xml:space="preserve"> and Darjeeling, </w:t>
      </w:r>
      <w:hyperlink r:id="rId48" w:tooltip="Tanga (carriage)" w:history="1">
        <w:r w:rsidR="005777E9" w:rsidRPr="005777E9">
          <w:rPr>
            <w:rFonts w:ascii="Arial" w:eastAsia="Times New Roman" w:hAnsi="Arial" w:cs="Arial"/>
            <w:color w:val="0B0080"/>
            <w:sz w:val="18"/>
            <w:u w:val="single"/>
            <w:lang w:bidi="hi-IN"/>
          </w:rPr>
          <w:t>Tonga</w:t>
        </w:r>
      </w:hyperlink>
      <w:r w:rsidR="005777E9" w:rsidRPr="005777E9">
        <w:rPr>
          <w:rFonts w:ascii="Arial" w:eastAsia="Times New Roman" w:hAnsi="Arial" w:cs="Arial"/>
          <w:color w:val="222222"/>
          <w:sz w:val="18"/>
          <w:szCs w:val="18"/>
          <w:lang w:bidi="hi-IN"/>
        </w:rPr>
        <w:t> services ran on a cart road (present-day </w:t>
      </w:r>
      <w:hyperlink r:id="rId49" w:tooltip="Hill Cart Road (page does not exist)" w:history="1">
        <w:r w:rsidR="005777E9" w:rsidRPr="005777E9">
          <w:rPr>
            <w:rFonts w:ascii="Arial" w:eastAsia="Times New Roman" w:hAnsi="Arial" w:cs="Arial"/>
            <w:color w:val="A55858"/>
            <w:sz w:val="18"/>
            <w:u w:val="single"/>
            <w:lang w:bidi="hi-IN"/>
          </w:rPr>
          <w:t>Hill Cart Road</w:t>
        </w:r>
      </w:hyperlink>
      <w:r w:rsidR="005777E9" w:rsidRPr="005777E9">
        <w:rPr>
          <w:rFonts w:ascii="Arial" w:eastAsia="Times New Roman" w:hAnsi="Arial" w:cs="Arial"/>
          <w:color w:val="222222"/>
          <w:sz w:val="18"/>
          <w:szCs w:val="18"/>
          <w:lang w:bidi="hi-IN"/>
        </w:rPr>
        <w:t>).</w:t>
      </w:r>
      <w:hyperlink r:id="rId50" w:anchor="cite_note-darjnews-2" w:history="1">
        <w:r w:rsidR="005777E9" w:rsidRPr="005777E9">
          <w:rPr>
            <w:rFonts w:ascii="Arial" w:eastAsia="Times New Roman" w:hAnsi="Arial" w:cs="Arial"/>
            <w:color w:val="0B0080"/>
            <w:sz w:val="15"/>
            <w:u w:val="single"/>
            <w:vertAlign w:val="superscript"/>
            <w:lang w:bidi="hi-IN"/>
          </w:rPr>
          <w:t>[2]</w:t>
        </w:r>
      </w:hyperlink>
      <w:r w:rsidR="005777E9" w:rsidRPr="005777E9">
        <w:rPr>
          <w:rFonts w:ascii="Arial" w:eastAsia="Times New Roman" w:hAnsi="Arial" w:cs="Arial"/>
          <w:color w:val="222222"/>
          <w:sz w:val="18"/>
          <w:szCs w:val="18"/>
          <w:lang w:bidi="hi-IN"/>
        </w:rPr>
        <w:t> </w:t>
      </w:r>
      <w:hyperlink r:id="rId51" w:tooltip="Franklin Prestage (page does not exist)" w:history="1">
        <w:r w:rsidR="005777E9" w:rsidRPr="005777E9">
          <w:rPr>
            <w:rFonts w:ascii="Arial" w:eastAsia="Times New Roman" w:hAnsi="Arial" w:cs="Arial"/>
            <w:color w:val="A55858"/>
            <w:sz w:val="18"/>
            <w:u w:val="single"/>
            <w:lang w:bidi="hi-IN"/>
          </w:rPr>
          <w:t xml:space="preserve">Franklin </w:t>
        </w:r>
        <w:proofErr w:type="spellStart"/>
        <w:r w:rsidR="005777E9" w:rsidRPr="005777E9">
          <w:rPr>
            <w:rFonts w:ascii="Arial" w:eastAsia="Times New Roman" w:hAnsi="Arial" w:cs="Arial"/>
            <w:color w:val="A55858"/>
            <w:sz w:val="18"/>
            <w:u w:val="single"/>
            <w:lang w:bidi="hi-IN"/>
          </w:rPr>
          <w:t>Prestage</w:t>
        </w:r>
        <w:proofErr w:type="spellEnd"/>
      </w:hyperlink>
      <w:r w:rsidR="005777E9" w:rsidRPr="005777E9">
        <w:rPr>
          <w:rFonts w:ascii="Arial" w:eastAsia="Times New Roman" w:hAnsi="Arial" w:cs="Arial"/>
          <w:color w:val="222222"/>
          <w:sz w:val="18"/>
          <w:szCs w:val="18"/>
          <w:lang w:bidi="hi-IN"/>
        </w:rPr>
        <w:t>, an agent of the </w:t>
      </w:r>
      <w:hyperlink r:id="rId52" w:tooltip="Eastern Bengal Railway" w:history="1">
        <w:r w:rsidR="005777E9" w:rsidRPr="005777E9">
          <w:rPr>
            <w:rFonts w:ascii="Arial" w:eastAsia="Times New Roman" w:hAnsi="Arial" w:cs="Arial"/>
            <w:color w:val="0B0080"/>
            <w:sz w:val="18"/>
            <w:u w:val="single"/>
            <w:lang w:bidi="hi-IN"/>
          </w:rPr>
          <w:t>Eastern Bengal Railway</w:t>
        </w:r>
      </w:hyperlink>
      <w:r w:rsidR="005777E9" w:rsidRPr="005777E9">
        <w:rPr>
          <w:rFonts w:ascii="Arial" w:eastAsia="Times New Roman" w:hAnsi="Arial" w:cs="Arial"/>
          <w:color w:val="222222"/>
          <w:sz w:val="18"/>
          <w:szCs w:val="18"/>
          <w:lang w:bidi="hi-IN"/>
        </w:rPr>
        <w:t xml:space="preserve">, approached the government with a proposal to lay a steam tramway from </w:t>
      </w:r>
      <w:proofErr w:type="spellStart"/>
      <w:r w:rsidR="005777E9" w:rsidRPr="005777E9">
        <w:rPr>
          <w:rFonts w:ascii="Arial" w:eastAsia="Times New Roman" w:hAnsi="Arial" w:cs="Arial"/>
          <w:color w:val="222222"/>
          <w:sz w:val="18"/>
          <w:szCs w:val="18"/>
          <w:lang w:bidi="hi-IN"/>
        </w:rPr>
        <w:t>Siliguri</w:t>
      </w:r>
      <w:proofErr w:type="spellEnd"/>
      <w:r w:rsidR="005777E9" w:rsidRPr="005777E9">
        <w:rPr>
          <w:rFonts w:ascii="Arial" w:eastAsia="Times New Roman" w:hAnsi="Arial" w:cs="Arial"/>
          <w:color w:val="222222"/>
          <w:sz w:val="18"/>
          <w:szCs w:val="18"/>
          <w:lang w:bidi="hi-IN"/>
        </w:rPr>
        <w:t xml:space="preserve"> to Darjeeling.</w:t>
      </w:r>
      <w:hyperlink r:id="rId53" w:anchor="cite_note-darjnews-2" w:history="1">
        <w:r w:rsidR="005777E9" w:rsidRPr="005777E9">
          <w:rPr>
            <w:rFonts w:ascii="Arial" w:eastAsia="Times New Roman" w:hAnsi="Arial" w:cs="Arial"/>
            <w:color w:val="0B0080"/>
            <w:sz w:val="15"/>
            <w:u w:val="single"/>
            <w:vertAlign w:val="superscript"/>
            <w:lang w:bidi="hi-IN"/>
          </w:rPr>
          <w:t>[2]</w:t>
        </w:r>
      </w:hyperlink>
      <w:r w:rsidR="005777E9" w:rsidRPr="005777E9">
        <w:rPr>
          <w:rFonts w:ascii="Arial" w:eastAsia="Times New Roman" w:hAnsi="Arial" w:cs="Arial"/>
          <w:color w:val="222222"/>
          <w:sz w:val="18"/>
          <w:szCs w:val="18"/>
          <w:lang w:bidi="hi-IN"/>
        </w:rPr>
        <w:t> </w:t>
      </w:r>
      <w:hyperlink r:id="rId54" w:tooltip="Ashley Eden" w:history="1">
        <w:r w:rsidR="005777E9" w:rsidRPr="005777E9">
          <w:rPr>
            <w:rFonts w:ascii="Arial" w:eastAsia="Times New Roman" w:hAnsi="Arial" w:cs="Arial"/>
            <w:color w:val="0B0080"/>
            <w:sz w:val="18"/>
            <w:u w:val="single"/>
            <w:lang w:bidi="hi-IN"/>
          </w:rPr>
          <w:t>Ashley Eden</w:t>
        </w:r>
      </w:hyperlink>
      <w:r w:rsidR="005777E9" w:rsidRPr="005777E9">
        <w:rPr>
          <w:rFonts w:ascii="Arial" w:eastAsia="Times New Roman" w:hAnsi="Arial" w:cs="Arial"/>
          <w:color w:val="222222"/>
          <w:sz w:val="18"/>
          <w:szCs w:val="18"/>
          <w:lang w:bidi="hi-IN"/>
        </w:rPr>
        <w:t>, lieutenant governor of </w:t>
      </w:r>
      <w:hyperlink r:id="rId55" w:tooltip="Bengal" w:history="1">
        <w:r w:rsidR="005777E9" w:rsidRPr="005777E9">
          <w:rPr>
            <w:rFonts w:ascii="Arial" w:eastAsia="Times New Roman" w:hAnsi="Arial" w:cs="Arial"/>
            <w:color w:val="0B0080"/>
            <w:sz w:val="18"/>
            <w:u w:val="single"/>
            <w:lang w:bidi="hi-IN"/>
          </w:rPr>
          <w:t>Bengal</w:t>
        </w:r>
      </w:hyperlink>
      <w:r w:rsidR="005777E9" w:rsidRPr="005777E9">
        <w:rPr>
          <w:rFonts w:ascii="Arial" w:eastAsia="Times New Roman" w:hAnsi="Arial" w:cs="Arial"/>
          <w:color w:val="222222"/>
          <w:sz w:val="18"/>
          <w:szCs w:val="18"/>
          <w:lang w:bidi="hi-IN"/>
        </w:rPr>
        <w:t>, formed a committee to assess the project's feasibility. The proposal was accepted in 1879 after a positive report by the committee</w:t>
      </w:r>
      <w:proofErr w:type="gramStart"/>
      <w:r w:rsidR="005777E9" w:rsidRPr="005777E9">
        <w:rPr>
          <w:rFonts w:ascii="Arial" w:eastAsia="Times New Roman" w:hAnsi="Arial" w:cs="Arial"/>
          <w:color w:val="222222"/>
          <w:sz w:val="18"/>
          <w:szCs w:val="18"/>
          <w:lang w:bidi="hi-IN"/>
        </w:rPr>
        <w:t>,</w:t>
      </w:r>
      <w:proofErr w:type="gramEnd"/>
      <w:r w:rsidRPr="005777E9">
        <w:rPr>
          <w:rFonts w:ascii="Arial" w:eastAsia="Times New Roman" w:hAnsi="Arial" w:cs="Arial"/>
          <w:color w:val="222222"/>
          <w:sz w:val="15"/>
          <w:szCs w:val="15"/>
          <w:vertAlign w:val="superscript"/>
          <w:lang w:bidi="hi-IN"/>
        </w:rPr>
        <w:fldChar w:fldCharType="begin"/>
      </w:r>
      <w:r w:rsidR="005777E9" w:rsidRPr="005777E9">
        <w:rPr>
          <w:rFonts w:ascii="Arial" w:eastAsia="Times New Roman" w:hAnsi="Arial" w:cs="Arial"/>
          <w:color w:val="222222"/>
          <w:sz w:val="15"/>
          <w:szCs w:val="15"/>
          <w:vertAlign w:val="superscript"/>
          <w:lang w:bidi="hi-IN"/>
        </w:rPr>
        <w:instrText xml:space="preserve"> HYPERLINK "https://en.wikipedia.org/wiki/Darjeeling_Himalayan_Railway" \l "cite_note-darjnews-2" </w:instrText>
      </w:r>
      <w:r w:rsidRPr="005777E9">
        <w:rPr>
          <w:rFonts w:ascii="Arial" w:eastAsia="Times New Roman" w:hAnsi="Arial" w:cs="Arial"/>
          <w:color w:val="222222"/>
          <w:sz w:val="15"/>
          <w:szCs w:val="15"/>
          <w:vertAlign w:val="superscript"/>
          <w:lang w:bidi="hi-IN"/>
        </w:rPr>
        <w:fldChar w:fldCharType="separate"/>
      </w:r>
      <w:r w:rsidR="005777E9" w:rsidRPr="005777E9">
        <w:rPr>
          <w:rFonts w:ascii="Arial" w:eastAsia="Times New Roman" w:hAnsi="Arial" w:cs="Arial"/>
          <w:color w:val="0B0080"/>
          <w:sz w:val="15"/>
          <w:u w:val="single"/>
          <w:vertAlign w:val="superscript"/>
          <w:lang w:bidi="hi-IN"/>
        </w:rPr>
        <w:t>[2]</w:t>
      </w:r>
      <w:r w:rsidRPr="005777E9">
        <w:rPr>
          <w:rFonts w:ascii="Arial" w:eastAsia="Times New Roman" w:hAnsi="Arial" w:cs="Arial"/>
          <w:color w:val="222222"/>
          <w:sz w:val="15"/>
          <w:szCs w:val="15"/>
          <w:vertAlign w:val="superscript"/>
          <w:lang w:bidi="hi-IN"/>
        </w:rPr>
        <w:fldChar w:fldCharType="end"/>
      </w:r>
      <w:r w:rsidR="005777E9" w:rsidRPr="005777E9">
        <w:rPr>
          <w:rFonts w:ascii="Arial" w:eastAsia="Times New Roman" w:hAnsi="Arial" w:cs="Arial"/>
          <w:color w:val="222222"/>
          <w:sz w:val="18"/>
          <w:szCs w:val="18"/>
          <w:lang w:bidi="hi-IN"/>
        </w:rPr>
        <w:t> and construction began that year.</w:t>
      </w:r>
    </w:p>
    <w:p w:rsidR="005777E9" w:rsidRPr="005777E9" w:rsidRDefault="005777E9" w:rsidP="005777E9">
      <w:pPr>
        <w:spacing w:before="120" w:after="120" w:line="240" w:lineRule="auto"/>
        <w:rPr>
          <w:rFonts w:ascii="Arial" w:eastAsia="Times New Roman" w:hAnsi="Arial" w:cs="Arial"/>
          <w:color w:val="222222"/>
          <w:sz w:val="18"/>
          <w:szCs w:val="18"/>
          <w:lang w:bidi="hi-IN"/>
        </w:rPr>
      </w:pPr>
      <w:proofErr w:type="spellStart"/>
      <w:r w:rsidRPr="005777E9">
        <w:rPr>
          <w:rFonts w:ascii="Arial" w:eastAsia="Times New Roman" w:hAnsi="Arial" w:cs="Arial"/>
          <w:color w:val="222222"/>
          <w:sz w:val="18"/>
          <w:szCs w:val="18"/>
          <w:lang w:bidi="hi-IN"/>
        </w:rPr>
        <w:t>Gillanders</w:t>
      </w:r>
      <w:proofErr w:type="spellEnd"/>
      <w:r w:rsidRPr="005777E9">
        <w:rPr>
          <w:rFonts w:ascii="Arial" w:eastAsia="Times New Roman" w:hAnsi="Arial" w:cs="Arial"/>
          <w:color w:val="222222"/>
          <w:sz w:val="18"/>
          <w:szCs w:val="18"/>
          <w:lang w:bidi="hi-IN"/>
        </w:rPr>
        <w:t xml:space="preserve"> Arbuthnot and Company was hired for the construction, and by March 1880 the line extended to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"https://en.wikipedia.org/wiki/Tindharia" \o "Tindharia"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Tindharia</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 </w:t>
      </w:r>
      <w:hyperlink r:id="rId56" w:tooltip="Robert Bulwer-Lytton, 1st Earl of Lytton" w:history="1">
        <w:r w:rsidRPr="005777E9">
          <w:rPr>
            <w:rFonts w:ascii="Arial" w:eastAsia="Times New Roman" w:hAnsi="Arial" w:cs="Arial"/>
            <w:color w:val="0B0080"/>
            <w:sz w:val="18"/>
            <w:u w:val="single"/>
            <w:lang w:bidi="hi-IN"/>
          </w:rPr>
          <w:t>Lord Lytton</w:t>
        </w:r>
      </w:hyperlink>
      <w:r w:rsidRPr="005777E9">
        <w:rPr>
          <w:rFonts w:ascii="Arial" w:eastAsia="Times New Roman" w:hAnsi="Arial" w:cs="Arial"/>
          <w:color w:val="222222"/>
          <w:sz w:val="18"/>
          <w:szCs w:val="18"/>
          <w:lang w:bidi="hi-IN"/>
        </w:rPr>
        <w:t>, the first </w:t>
      </w:r>
      <w:hyperlink r:id="rId57" w:tooltip="Governor-General of India" w:history="1">
        <w:r w:rsidRPr="005777E9">
          <w:rPr>
            <w:rFonts w:ascii="Arial" w:eastAsia="Times New Roman" w:hAnsi="Arial" w:cs="Arial"/>
            <w:color w:val="0B0080"/>
            <w:sz w:val="18"/>
            <w:u w:val="single"/>
            <w:lang w:bidi="hi-IN"/>
          </w:rPr>
          <w:t>viceroy</w:t>
        </w:r>
      </w:hyperlink>
      <w:r w:rsidRPr="005777E9">
        <w:rPr>
          <w:rFonts w:ascii="Arial" w:eastAsia="Times New Roman" w:hAnsi="Arial" w:cs="Arial"/>
          <w:color w:val="222222"/>
          <w:sz w:val="18"/>
          <w:szCs w:val="18"/>
          <w:lang w:bidi="hi-IN"/>
        </w:rPr>
        <w:t xml:space="preserve"> to visit Darjeeling, rode to </w:t>
      </w:r>
      <w:proofErr w:type="spellStart"/>
      <w:r w:rsidRPr="005777E9">
        <w:rPr>
          <w:rFonts w:ascii="Arial" w:eastAsia="Times New Roman" w:hAnsi="Arial" w:cs="Arial"/>
          <w:color w:val="222222"/>
          <w:sz w:val="18"/>
          <w:szCs w:val="18"/>
          <w:lang w:bidi="hi-IN"/>
        </w:rPr>
        <w:t>Tindharia</w:t>
      </w:r>
      <w:proofErr w:type="spellEnd"/>
      <w:r w:rsidRPr="005777E9">
        <w:rPr>
          <w:rFonts w:ascii="Arial" w:eastAsia="Times New Roman" w:hAnsi="Arial" w:cs="Arial"/>
          <w:color w:val="222222"/>
          <w:sz w:val="18"/>
          <w:szCs w:val="18"/>
          <w:lang w:bidi="hi-IN"/>
        </w:rPr>
        <w:t xml:space="preserve"> on the train.</w:t>
      </w:r>
      <w:hyperlink r:id="rId58" w:anchor="cite_note-darjnews-2" w:history="1">
        <w:r w:rsidRPr="005777E9">
          <w:rPr>
            <w:rFonts w:ascii="Arial" w:eastAsia="Times New Roman" w:hAnsi="Arial" w:cs="Arial"/>
            <w:color w:val="0B0080"/>
            <w:sz w:val="15"/>
            <w:u w:val="single"/>
            <w:vertAlign w:val="superscript"/>
            <w:lang w:bidi="hi-IN"/>
          </w:rPr>
          <w:t>[2]</w:t>
        </w:r>
      </w:hyperlink>
      <w:r w:rsidRPr="005777E9">
        <w:rPr>
          <w:rFonts w:ascii="Arial" w:eastAsia="Times New Roman" w:hAnsi="Arial" w:cs="Arial"/>
          <w:color w:val="222222"/>
          <w:sz w:val="18"/>
          <w:szCs w:val="18"/>
          <w:lang w:bidi="hi-IN"/>
        </w:rPr>
        <w:t xml:space="preserve"> The stretch from </w:t>
      </w:r>
      <w:proofErr w:type="spellStart"/>
      <w:r w:rsidRPr="005777E9">
        <w:rPr>
          <w:rFonts w:ascii="Arial" w:eastAsia="Times New Roman" w:hAnsi="Arial" w:cs="Arial"/>
          <w:color w:val="222222"/>
          <w:sz w:val="18"/>
          <w:szCs w:val="18"/>
          <w:lang w:bidi="hi-IN"/>
        </w:rPr>
        <w:t>Siliguri</w:t>
      </w:r>
      <w:proofErr w:type="spellEnd"/>
      <w:r w:rsidRPr="005777E9">
        <w:rPr>
          <w:rFonts w:ascii="Arial" w:eastAsia="Times New Roman" w:hAnsi="Arial" w:cs="Arial"/>
          <w:color w:val="222222"/>
          <w:sz w:val="18"/>
          <w:szCs w:val="18"/>
          <w:lang w:bidi="hi-IN"/>
        </w:rPr>
        <w:t xml:space="preserve"> to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"https://en.wikipedia.org/wiki/Kurseong" \o "Kurseong"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Kurseong</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 xml:space="preserve"> opened on 23 August </w:t>
      </w:r>
      <w:proofErr w:type="gramStart"/>
      <w:r w:rsidRPr="005777E9">
        <w:rPr>
          <w:rFonts w:ascii="Arial" w:eastAsia="Times New Roman" w:hAnsi="Arial" w:cs="Arial"/>
          <w:color w:val="222222"/>
          <w:sz w:val="18"/>
          <w:szCs w:val="18"/>
          <w:lang w:bidi="hi-IN"/>
        </w:rPr>
        <w:t>1880,</w:t>
      </w:r>
      <w:proofErr w:type="gramEnd"/>
      <w:r w:rsidRPr="005777E9">
        <w:rPr>
          <w:rFonts w:ascii="Arial" w:eastAsia="Times New Roman" w:hAnsi="Arial" w:cs="Arial"/>
          <w:color w:val="222222"/>
          <w:sz w:val="18"/>
          <w:szCs w:val="18"/>
          <w:lang w:bidi="hi-IN"/>
        </w:rPr>
        <w:t xml:space="preserve"> and from </w:t>
      </w:r>
      <w:proofErr w:type="spellStart"/>
      <w:r w:rsidRPr="005777E9">
        <w:rPr>
          <w:rFonts w:ascii="Arial" w:eastAsia="Times New Roman" w:hAnsi="Arial" w:cs="Arial"/>
          <w:color w:val="222222"/>
          <w:sz w:val="18"/>
          <w:szCs w:val="18"/>
          <w:lang w:bidi="hi-IN"/>
        </w:rPr>
        <w:t>Siliguri</w:t>
      </w:r>
      <w:proofErr w:type="spellEnd"/>
      <w:r w:rsidRPr="005777E9">
        <w:rPr>
          <w:rFonts w:ascii="Arial" w:eastAsia="Times New Roman" w:hAnsi="Arial" w:cs="Arial"/>
          <w:color w:val="222222"/>
          <w:sz w:val="18"/>
          <w:szCs w:val="18"/>
          <w:lang w:bidi="hi-IN"/>
        </w:rPr>
        <w:t xml:space="preserve"> to Darjeeling on 4 July 1881.</w:t>
      </w:r>
      <w:hyperlink r:id="rId59" w:anchor="cite_note-DHRofc-3" w:history="1">
        <w:r w:rsidRPr="005777E9">
          <w:rPr>
            <w:rFonts w:ascii="Arial" w:eastAsia="Times New Roman" w:hAnsi="Arial" w:cs="Arial"/>
            <w:color w:val="0B0080"/>
            <w:sz w:val="15"/>
            <w:u w:val="single"/>
            <w:vertAlign w:val="superscript"/>
            <w:lang w:bidi="hi-IN"/>
          </w:rPr>
          <w:t>[3]</w:t>
        </w:r>
      </w:hyperlink>
      <w:r w:rsidRPr="005777E9">
        <w:rPr>
          <w:rFonts w:ascii="Arial" w:eastAsia="Times New Roman" w:hAnsi="Arial" w:cs="Arial"/>
          <w:color w:val="222222"/>
          <w:sz w:val="18"/>
          <w:szCs w:val="18"/>
          <w:lang w:bidi="hi-IN"/>
        </w:rPr>
        <w:t> The company's name was changed to Darjeeling Himalayan Railway Company.</w:t>
      </w:r>
    </w:p>
    <w:p w:rsidR="005777E9" w:rsidRPr="005777E9" w:rsidRDefault="005777E9" w:rsidP="005777E9">
      <w:pPr>
        <w:spacing w:before="120" w:after="120" w:line="240" w:lineRule="auto"/>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Although the railroad originally followed Hill Cart Road, the steepness of the road was more than the locomotives could handle in some areas. In 1882, four loops and four reverses (</w:t>
      </w:r>
      <w:proofErr w:type="spellStart"/>
      <w:r w:rsidRPr="005777E9">
        <w:rPr>
          <w:rFonts w:ascii="Arial" w:eastAsia="Times New Roman" w:hAnsi="Arial" w:cs="Arial"/>
          <w:color w:val="222222"/>
          <w:sz w:val="18"/>
          <w:szCs w:val="18"/>
          <w:lang w:bidi="hi-IN"/>
        </w:rPr>
        <w:t>zig-zags</w:t>
      </w:r>
      <w:proofErr w:type="spellEnd"/>
      <w:r w:rsidRPr="005777E9">
        <w:rPr>
          <w:rFonts w:ascii="Arial" w:eastAsia="Times New Roman" w:hAnsi="Arial" w:cs="Arial"/>
          <w:color w:val="222222"/>
          <w:sz w:val="18"/>
          <w:szCs w:val="18"/>
          <w:lang w:bidi="hi-IN"/>
        </w:rPr>
        <w:t>) were built between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"https://en.wikipedia.org/wiki/Sukna" \o "Sukna"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Sukna</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 and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"https://en.wikipedia.org/w/index.php?title=Gayabari&amp;action=edit&amp;redlink=1" \o "Gayabari (page does not exist)"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A55858"/>
          <w:sz w:val="18"/>
          <w:u w:val="single"/>
          <w:lang w:bidi="hi-IN"/>
        </w:rPr>
        <w:t>Gayabari</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 to ease the gradient.</w:t>
      </w:r>
      <w:hyperlink r:id="rId60" w:anchor="cite_note-DHRsoc-4" w:history="1">
        <w:r w:rsidRPr="005777E9">
          <w:rPr>
            <w:rFonts w:ascii="Arial" w:eastAsia="Times New Roman" w:hAnsi="Arial" w:cs="Arial"/>
            <w:color w:val="0B0080"/>
            <w:sz w:val="15"/>
            <w:u w:val="single"/>
            <w:vertAlign w:val="superscript"/>
            <w:lang w:bidi="hi-IN"/>
          </w:rPr>
          <w:t>[4]</w:t>
        </w:r>
      </w:hyperlink>
      <w:r w:rsidRPr="005777E9">
        <w:rPr>
          <w:rFonts w:ascii="Arial" w:eastAsia="Times New Roman" w:hAnsi="Arial" w:cs="Arial"/>
          <w:color w:val="222222"/>
          <w:sz w:val="18"/>
          <w:szCs w:val="18"/>
          <w:lang w:bidi="hi-IN"/>
        </w:rPr>
        <w:t xml:space="preserve"> The line was extended by a quarter-mile to Darjeeling </w:t>
      </w:r>
      <w:proofErr w:type="spellStart"/>
      <w:r w:rsidRPr="005777E9">
        <w:rPr>
          <w:rFonts w:ascii="Arial" w:eastAsia="Times New Roman" w:hAnsi="Arial" w:cs="Arial"/>
          <w:color w:val="222222"/>
          <w:sz w:val="18"/>
          <w:szCs w:val="18"/>
          <w:lang w:bidi="hi-IN"/>
        </w:rPr>
        <w:t>Bazar</w:t>
      </w:r>
      <w:proofErr w:type="spellEnd"/>
      <w:r w:rsidRPr="005777E9">
        <w:rPr>
          <w:rFonts w:ascii="Arial" w:eastAsia="Times New Roman" w:hAnsi="Arial" w:cs="Arial"/>
          <w:color w:val="222222"/>
          <w:sz w:val="18"/>
          <w:szCs w:val="18"/>
          <w:lang w:bidi="hi-IN"/>
        </w:rPr>
        <w:t xml:space="preserve"> in 1886.</w:t>
      </w:r>
      <w:hyperlink r:id="rId61" w:anchor="cite_note-DHRofc-3" w:history="1">
        <w:r w:rsidRPr="005777E9">
          <w:rPr>
            <w:rFonts w:ascii="Arial" w:eastAsia="Times New Roman" w:hAnsi="Arial" w:cs="Arial"/>
            <w:color w:val="0B0080"/>
            <w:sz w:val="15"/>
            <w:u w:val="single"/>
            <w:vertAlign w:val="superscript"/>
            <w:lang w:bidi="hi-IN"/>
          </w:rPr>
          <w:t>[3]</w:t>
        </w:r>
      </w:hyperlink>
      <w:r w:rsidRPr="005777E9">
        <w:rPr>
          <w:rFonts w:ascii="Arial" w:eastAsia="Times New Roman" w:hAnsi="Arial" w:cs="Arial"/>
          <w:color w:val="222222"/>
          <w:sz w:val="18"/>
          <w:szCs w:val="18"/>
          <w:lang w:bidi="hi-IN"/>
        </w:rPr>
        <w:t xml:space="preserve"> The Darjeeling station was renovated in 1891 and </w:t>
      </w:r>
      <w:proofErr w:type="spellStart"/>
      <w:r w:rsidRPr="005777E9">
        <w:rPr>
          <w:rFonts w:ascii="Arial" w:eastAsia="Times New Roman" w:hAnsi="Arial" w:cs="Arial"/>
          <w:color w:val="222222"/>
          <w:sz w:val="18"/>
          <w:szCs w:val="18"/>
          <w:lang w:bidi="hi-IN"/>
        </w:rPr>
        <w:t>Kurseong</w:t>
      </w:r>
      <w:proofErr w:type="spellEnd"/>
      <w:r w:rsidRPr="005777E9">
        <w:rPr>
          <w:rFonts w:ascii="Arial" w:eastAsia="Times New Roman" w:hAnsi="Arial" w:cs="Arial"/>
          <w:color w:val="222222"/>
          <w:sz w:val="18"/>
          <w:szCs w:val="18"/>
          <w:lang w:bidi="hi-IN"/>
        </w:rPr>
        <w:t xml:space="preserve"> got a new station building and storage shed in 1896</w:t>
      </w:r>
      <w:proofErr w:type="gramStart"/>
      <w:r w:rsidRPr="005777E9">
        <w:rPr>
          <w:rFonts w:ascii="Arial" w:eastAsia="Times New Roman" w:hAnsi="Arial" w:cs="Arial"/>
          <w:color w:val="222222"/>
          <w:sz w:val="18"/>
          <w:szCs w:val="18"/>
          <w:lang w:bidi="hi-IN"/>
        </w:rPr>
        <w:t>,</w:t>
      </w:r>
      <w:proofErr w:type="gramEnd"/>
      <w:r w:rsidR="00CC487B" w:rsidRPr="005777E9">
        <w:rPr>
          <w:rFonts w:ascii="Arial" w:eastAsia="Times New Roman" w:hAnsi="Arial" w:cs="Arial"/>
          <w:color w:val="222222"/>
          <w:sz w:val="15"/>
          <w:szCs w:val="15"/>
          <w:vertAlign w:val="superscript"/>
          <w:lang w:bidi="hi-IN"/>
        </w:rPr>
        <w:fldChar w:fldCharType="begin"/>
      </w:r>
      <w:r w:rsidRPr="005777E9">
        <w:rPr>
          <w:rFonts w:ascii="Arial" w:eastAsia="Times New Roman" w:hAnsi="Arial" w:cs="Arial"/>
          <w:color w:val="222222"/>
          <w:sz w:val="15"/>
          <w:szCs w:val="15"/>
          <w:vertAlign w:val="superscript"/>
          <w:lang w:bidi="hi-IN"/>
        </w:rPr>
        <w:instrText xml:space="preserve"> HYPERLINK "https://en.wikipedia.org/wiki/Darjeeling_Himalayan_Railway" \l "cite_note-DHRsoc-4" </w:instrText>
      </w:r>
      <w:r w:rsidR="00CC487B" w:rsidRPr="005777E9">
        <w:rPr>
          <w:rFonts w:ascii="Arial" w:eastAsia="Times New Roman" w:hAnsi="Arial" w:cs="Arial"/>
          <w:color w:val="222222"/>
          <w:sz w:val="15"/>
          <w:szCs w:val="15"/>
          <w:vertAlign w:val="superscript"/>
          <w:lang w:bidi="hi-IN"/>
        </w:rPr>
        <w:fldChar w:fldCharType="separate"/>
      </w:r>
      <w:r w:rsidRPr="005777E9">
        <w:rPr>
          <w:rFonts w:ascii="Arial" w:eastAsia="Times New Roman" w:hAnsi="Arial" w:cs="Arial"/>
          <w:color w:val="0B0080"/>
          <w:sz w:val="15"/>
          <w:u w:val="single"/>
          <w:vertAlign w:val="superscript"/>
          <w:lang w:bidi="hi-IN"/>
        </w:rPr>
        <w:t>[4]</w:t>
      </w:r>
      <w:r w:rsidR="00CC487B" w:rsidRPr="005777E9">
        <w:rPr>
          <w:rFonts w:ascii="Arial" w:eastAsia="Times New Roman" w:hAnsi="Arial" w:cs="Arial"/>
          <w:color w:val="222222"/>
          <w:sz w:val="15"/>
          <w:szCs w:val="15"/>
          <w:vertAlign w:val="superscript"/>
          <w:lang w:bidi="hi-IN"/>
        </w:rPr>
        <w:fldChar w:fldCharType="end"/>
      </w:r>
      <w:r w:rsidRPr="005777E9">
        <w:rPr>
          <w:rFonts w:ascii="Arial" w:eastAsia="Times New Roman" w:hAnsi="Arial" w:cs="Arial"/>
          <w:color w:val="222222"/>
          <w:sz w:val="18"/>
          <w:szCs w:val="18"/>
          <w:lang w:bidi="hi-IN"/>
        </w:rPr>
        <w:t> but the railway was impacted by an 1897 earthquake and a major cyclone in 1899.</w:t>
      </w:r>
      <w:hyperlink r:id="rId62" w:anchor="cite_note-DHRsoc-4" w:history="1">
        <w:r w:rsidRPr="005777E9">
          <w:rPr>
            <w:rFonts w:ascii="Arial" w:eastAsia="Times New Roman" w:hAnsi="Arial" w:cs="Arial"/>
            <w:color w:val="0B0080"/>
            <w:sz w:val="15"/>
            <w:u w:val="single"/>
            <w:vertAlign w:val="superscript"/>
            <w:lang w:bidi="hi-IN"/>
          </w:rPr>
          <w:t>[4]</w:t>
        </w:r>
      </w:hyperlink>
    </w:p>
    <w:p w:rsidR="005777E9" w:rsidRPr="005777E9" w:rsidRDefault="005777E9" w:rsidP="005777E9">
      <w:pPr>
        <w:spacing w:before="120" w:after="120" w:line="240" w:lineRule="auto"/>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By 1909–1910, the DHR carried 174,000 passengers and 47,000 tons of goods annually.</w:t>
      </w:r>
      <w:hyperlink r:id="rId63" w:anchor="cite_note-DHRsoc-4" w:history="1">
        <w:r w:rsidRPr="005777E9">
          <w:rPr>
            <w:rFonts w:ascii="Arial" w:eastAsia="Times New Roman" w:hAnsi="Arial" w:cs="Arial"/>
            <w:color w:val="0B0080"/>
            <w:sz w:val="15"/>
            <w:u w:val="single"/>
            <w:vertAlign w:val="superscript"/>
            <w:lang w:bidi="hi-IN"/>
          </w:rPr>
          <w:t>[4]</w:t>
        </w:r>
      </w:hyperlink>
      <w:r w:rsidRPr="005777E9">
        <w:rPr>
          <w:rFonts w:ascii="Arial" w:eastAsia="Times New Roman" w:hAnsi="Arial" w:cs="Arial"/>
          <w:color w:val="222222"/>
          <w:sz w:val="18"/>
          <w:szCs w:val="18"/>
          <w:lang w:bidi="hi-IN"/>
        </w:rPr>
        <w:t> The first </w:t>
      </w:r>
      <w:hyperlink r:id="rId64" w:tooltip="Bogie" w:history="1">
        <w:r w:rsidRPr="005777E9">
          <w:rPr>
            <w:rFonts w:ascii="Arial" w:eastAsia="Times New Roman" w:hAnsi="Arial" w:cs="Arial"/>
            <w:color w:val="0B0080"/>
            <w:sz w:val="18"/>
            <w:u w:val="single"/>
            <w:lang w:bidi="hi-IN"/>
          </w:rPr>
          <w:t>bogie</w:t>
        </w:r>
      </w:hyperlink>
      <w:r w:rsidRPr="005777E9">
        <w:rPr>
          <w:rFonts w:ascii="Arial" w:eastAsia="Times New Roman" w:hAnsi="Arial" w:cs="Arial"/>
          <w:color w:val="222222"/>
          <w:sz w:val="18"/>
          <w:szCs w:val="18"/>
          <w:lang w:bidi="hi-IN"/>
        </w:rPr>
        <w:t xml:space="preserve"> carriages entered service, replacing basic four-wheel carriages. DHR extension lines were built to </w:t>
      </w:r>
      <w:proofErr w:type="spellStart"/>
      <w:r w:rsidRPr="005777E9">
        <w:rPr>
          <w:rFonts w:ascii="Arial" w:eastAsia="Times New Roman" w:hAnsi="Arial" w:cs="Arial"/>
          <w:color w:val="222222"/>
          <w:sz w:val="18"/>
          <w:szCs w:val="18"/>
          <w:lang w:bidi="hi-IN"/>
        </w:rPr>
        <w:t>Kishanganj</w:t>
      </w:r>
      <w:proofErr w:type="spellEnd"/>
      <w:r w:rsidRPr="005777E9">
        <w:rPr>
          <w:rFonts w:ascii="Arial" w:eastAsia="Times New Roman" w:hAnsi="Arial" w:cs="Arial"/>
          <w:color w:val="222222"/>
          <w:sz w:val="18"/>
          <w:szCs w:val="18"/>
          <w:lang w:bidi="hi-IN"/>
        </w:rPr>
        <w:t xml:space="preserve"> in 1914 and </w:t>
      </w:r>
      <w:proofErr w:type="spellStart"/>
      <w:r w:rsidRPr="005777E9">
        <w:rPr>
          <w:rFonts w:ascii="Arial" w:eastAsia="Times New Roman" w:hAnsi="Arial" w:cs="Arial"/>
          <w:color w:val="222222"/>
          <w:sz w:val="18"/>
          <w:szCs w:val="18"/>
          <w:lang w:bidi="hi-IN"/>
        </w:rPr>
        <w:t>Gielkhola</w:t>
      </w:r>
      <w:proofErr w:type="spellEnd"/>
      <w:r w:rsidRPr="005777E9">
        <w:rPr>
          <w:rFonts w:ascii="Arial" w:eastAsia="Times New Roman" w:hAnsi="Arial" w:cs="Arial"/>
          <w:color w:val="222222"/>
          <w:sz w:val="18"/>
          <w:szCs w:val="18"/>
          <w:lang w:bidi="hi-IN"/>
        </w:rPr>
        <w:t xml:space="preserve"> in 1915.</w:t>
      </w:r>
      <w:hyperlink r:id="rId65" w:anchor="cite_note-DHRofc-3" w:history="1">
        <w:r w:rsidRPr="005777E9">
          <w:rPr>
            <w:rFonts w:ascii="Arial" w:eastAsia="Times New Roman" w:hAnsi="Arial" w:cs="Arial"/>
            <w:color w:val="0B0080"/>
            <w:sz w:val="15"/>
            <w:u w:val="single"/>
            <w:vertAlign w:val="superscript"/>
            <w:lang w:bidi="hi-IN"/>
          </w:rPr>
          <w:t>[3</w:t>
        </w:r>
        <w:proofErr w:type="gramStart"/>
        <w:r w:rsidRPr="005777E9">
          <w:rPr>
            <w:rFonts w:ascii="Arial" w:eastAsia="Times New Roman" w:hAnsi="Arial" w:cs="Arial"/>
            <w:color w:val="0B0080"/>
            <w:sz w:val="15"/>
            <w:u w:val="single"/>
            <w:vertAlign w:val="superscript"/>
            <w:lang w:bidi="hi-IN"/>
          </w:rPr>
          <w:t>]</w:t>
        </w:r>
        <w:proofErr w:type="gramEnd"/>
      </w:hyperlink>
      <w:r w:rsidRPr="005777E9">
        <w:rPr>
          <w:rFonts w:ascii="Arial" w:eastAsia="Times New Roman" w:hAnsi="Arial" w:cs="Arial"/>
          <w:color w:val="222222"/>
          <w:sz w:val="18"/>
          <w:szCs w:val="18"/>
          <w:lang w:bidi="hi-IN"/>
        </w:rPr>
        <w:t xml:space="preserve">At </w:t>
      </w:r>
      <w:proofErr w:type="spellStart"/>
      <w:r w:rsidRPr="005777E9">
        <w:rPr>
          <w:rFonts w:ascii="Arial" w:eastAsia="Times New Roman" w:hAnsi="Arial" w:cs="Arial"/>
          <w:color w:val="222222"/>
          <w:sz w:val="18"/>
          <w:szCs w:val="18"/>
          <w:lang w:bidi="hi-IN"/>
        </w:rPr>
        <w:t>Tindharia</w:t>
      </w:r>
      <w:proofErr w:type="spellEnd"/>
      <w:r w:rsidRPr="005777E9">
        <w:rPr>
          <w:rFonts w:ascii="Arial" w:eastAsia="Times New Roman" w:hAnsi="Arial" w:cs="Arial"/>
          <w:color w:val="222222"/>
          <w:sz w:val="18"/>
          <w:szCs w:val="18"/>
          <w:lang w:bidi="hi-IN"/>
        </w:rPr>
        <w:t>, the railway works were relocated from behind the locomotive shed to a larger site.</w:t>
      </w:r>
      <w:hyperlink r:id="rId66" w:anchor="cite_note-DHRsoc-4" w:history="1">
        <w:r w:rsidRPr="005777E9">
          <w:rPr>
            <w:rFonts w:ascii="Arial" w:eastAsia="Times New Roman" w:hAnsi="Arial" w:cs="Arial"/>
            <w:color w:val="0B0080"/>
            <w:sz w:val="15"/>
            <w:u w:val="single"/>
            <w:vertAlign w:val="superscript"/>
            <w:lang w:bidi="hi-IN"/>
          </w:rPr>
          <w:t>[4]</w:t>
        </w:r>
      </w:hyperlink>
    </w:p>
    <w:p w:rsidR="005777E9" w:rsidRPr="005777E9" w:rsidRDefault="005777E9" w:rsidP="005777E9">
      <w:pPr>
        <w:spacing w:before="120" w:after="120" w:line="240" w:lineRule="auto"/>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The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"https://en.wikipedia.org/wiki/Batasia_Loop" \o "Batasia Loop"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Batasia</w:t>
      </w:r>
      <w:proofErr w:type="spellEnd"/>
      <w:r w:rsidRPr="005777E9">
        <w:rPr>
          <w:rFonts w:ascii="Arial" w:eastAsia="Times New Roman" w:hAnsi="Arial" w:cs="Arial"/>
          <w:color w:val="0B0080"/>
          <w:sz w:val="18"/>
          <w:u w:val="single"/>
          <w:lang w:bidi="hi-IN"/>
        </w:rPr>
        <w:t xml:space="preserve"> Loop</w:t>
      </w:r>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 was constructed in 1919, creating easier gradients on the ascent from Darjeeling.</w:t>
      </w:r>
      <w:hyperlink r:id="rId67" w:anchor="cite_note-DHRsoc-4" w:history="1">
        <w:r w:rsidRPr="005777E9">
          <w:rPr>
            <w:rFonts w:ascii="Arial" w:eastAsia="Times New Roman" w:hAnsi="Arial" w:cs="Arial"/>
            <w:color w:val="0B0080"/>
            <w:sz w:val="15"/>
            <w:u w:val="single"/>
            <w:vertAlign w:val="superscript"/>
            <w:lang w:bidi="hi-IN"/>
          </w:rPr>
          <w:t>[4]</w:t>
        </w:r>
      </w:hyperlink>
      <w:r w:rsidRPr="005777E9">
        <w:rPr>
          <w:rFonts w:ascii="Arial" w:eastAsia="Times New Roman" w:hAnsi="Arial" w:cs="Arial"/>
          <w:color w:val="222222"/>
          <w:sz w:val="18"/>
          <w:szCs w:val="18"/>
          <w:lang w:bidi="hi-IN"/>
        </w:rPr>
        <w:t> The DHR began facing competition from buses operating on the Hill Cart Road which took less time than the railway to reach Darjeeling. In 1934, a major earthquake in </w:t>
      </w:r>
      <w:hyperlink r:id="rId68" w:tooltip="Bihar" w:history="1">
        <w:r w:rsidRPr="005777E9">
          <w:rPr>
            <w:rFonts w:ascii="Arial" w:eastAsia="Times New Roman" w:hAnsi="Arial" w:cs="Arial"/>
            <w:color w:val="0B0080"/>
            <w:sz w:val="18"/>
            <w:u w:val="single"/>
            <w:lang w:bidi="hi-IN"/>
          </w:rPr>
          <w:t>Bihar</w:t>
        </w:r>
      </w:hyperlink>
      <w:r w:rsidRPr="005777E9">
        <w:rPr>
          <w:rFonts w:ascii="Arial" w:eastAsia="Times New Roman" w:hAnsi="Arial" w:cs="Arial"/>
          <w:color w:val="222222"/>
          <w:sz w:val="18"/>
          <w:szCs w:val="18"/>
          <w:lang w:bidi="hi-IN"/>
        </w:rPr>
        <w:t> shook all of Northeast India. Many buildings in Darjeeling were heavily damaged and the railway was also affected, although it soon recovered and played a vital role in transporting repair materials.</w:t>
      </w:r>
      <w:hyperlink r:id="rId69" w:anchor="cite_note-DHRsoc-4" w:history="1">
        <w:r w:rsidRPr="005777E9">
          <w:rPr>
            <w:rFonts w:ascii="Arial" w:eastAsia="Times New Roman" w:hAnsi="Arial" w:cs="Arial"/>
            <w:color w:val="0B0080"/>
            <w:sz w:val="15"/>
            <w:u w:val="single"/>
            <w:vertAlign w:val="superscript"/>
            <w:lang w:bidi="hi-IN"/>
          </w:rPr>
          <w:t>[4]</w:t>
        </w:r>
      </w:hyperlink>
      <w:r w:rsidRPr="005777E9">
        <w:rPr>
          <w:rFonts w:ascii="Arial" w:eastAsia="Times New Roman" w:hAnsi="Arial" w:cs="Arial"/>
          <w:color w:val="222222"/>
          <w:sz w:val="18"/>
          <w:szCs w:val="18"/>
          <w:lang w:bidi="hi-IN"/>
        </w:rPr>
        <w:t> During </w:t>
      </w:r>
      <w:hyperlink r:id="rId70" w:tooltip="World War II" w:history="1">
        <w:r w:rsidRPr="005777E9">
          <w:rPr>
            <w:rFonts w:ascii="Arial" w:eastAsia="Times New Roman" w:hAnsi="Arial" w:cs="Arial"/>
            <w:color w:val="0B0080"/>
            <w:sz w:val="18"/>
            <w:u w:val="single"/>
            <w:lang w:bidi="hi-IN"/>
          </w:rPr>
          <w:t>World War II</w:t>
        </w:r>
      </w:hyperlink>
      <w:r w:rsidRPr="005777E9">
        <w:rPr>
          <w:rFonts w:ascii="Arial" w:eastAsia="Times New Roman" w:hAnsi="Arial" w:cs="Arial"/>
          <w:color w:val="222222"/>
          <w:sz w:val="18"/>
          <w:szCs w:val="18"/>
          <w:lang w:bidi="hi-IN"/>
        </w:rPr>
        <w:t xml:space="preserve">, the DHR transported military personnel and supplies to the camps around </w:t>
      </w:r>
      <w:proofErr w:type="spellStart"/>
      <w:r w:rsidRPr="005777E9">
        <w:rPr>
          <w:rFonts w:ascii="Arial" w:eastAsia="Times New Roman" w:hAnsi="Arial" w:cs="Arial"/>
          <w:color w:val="222222"/>
          <w:sz w:val="18"/>
          <w:szCs w:val="18"/>
          <w:lang w:bidi="hi-IN"/>
        </w:rPr>
        <w:t>Ghum</w:t>
      </w:r>
      <w:proofErr w:type="spellEnd"/>
      <w:r w:rsidRPr="005777E9">
        <w:rPr>
          <w:rFonts w:ascii="Arial" w:eastAsia="Times New Roman" w:hAnsi="Arial" w:cs="Arial"/>
          <w:color w:val="222222"/>
          <w:sz w:val="18"/>
          <w:szCs w:val="18"/>
          <w:lang w:bidi="hi-IN"/>
        </w:rPr>
        <w:t xml:space="preserve"> and Darjeeling.</w:t>
      </w:r>
      <w:hyperlink r:id="rId71" w:anchor="cite_note-DHRsoc-4" w:history="1">
        <w:r w:rsidRPr="005777E9">
          <w:rPr>
            <w:rFonts w:ascii="Arial" w:eastAsia="Times New Roman" w:hAnsi="Arial" w:cs="Arial"/>
            <w:color w:val="0B0080"/>
            <w:sz w:val="15"/>
            <w:u w:val="single"/>
            <w:vertAlign w:val="superscript"/>
            <w:lang w:bidi="hi-IN"/>
          </w:rPr>
          <w:t>[4]</w:t>
        </w:r>
      </w:hyperlink>
    </w:p>
    <w:p w:rsidR="005777E9" w:rsidRPr="005777E9" w:rsidRDefault="005777E9" w:rsidP="005777E9">
      <w:pPr>
        <w:spacing w:before="120" w:after="120" w:line="240" w:lineRule="auto"/>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 xml:space="preserve">In 1951, the railway was purchased by the Indian government and was absorbed into the government railway </w:t>
      </w:r>
      <w:proofErr w:type="spellStart"/>
      <w:proofErr w:type="gramStart"/>
      <w:r w:rsidRPr="005777E9">
        <w:rPr>
          <w:rFonts w:ascii="Arial" w:eastAsia="Times New Roman" w:hAnsi="Arial" w:cs="Arial"/>
          <w:color w:val="222222"/>
          <w:sz w:val="18"/>
          <w:szCs w:val="18"/>
          <w:lang w:bidi="hi-IN"/>
        </w:rPr>
        <w:t>organisation</w:t>
      </w:r>
      <w:proofErr w:type="spellEnd"/>
      <w:proofErr w:type="gramEnd"/>
      <w:r w:rsidR="00CC487B" w:rsidRPr="005777E9">
        <w:rPr>
          <w:rFonts w:ascii="Arial" w:eastAsia="Times New Roman" w:hAnsi="Arial" w:cs="Arial"/>
          <w:color w:val="222222"/>
          <w:sz w:val="15"/>
          <w:szCs w:val="15"/>
          <w:vertAlign w:val="superscript"/>
          <w:lang w:bidi="hi-IN"/>
        </w:rPr>
        <w:fldChar w:fldCharType="begin"/>
      </w:r>
      <w:r w:rsidRPr="005777E9">
        <w:rPr>
          <w:rFonts w:ascii="Arial" w:eastAsia="Times New Roman" w:hAnsi="Arial" w:cs="Arial"/>
          <w:color w:val="222222"/>
          <w:sz w:val="15"/>
          <w:szCs w:val="15"/>
          <w:vertAlign w:val="superscript"/>
          <w:lang w:bidi="hi-IN"/>
        </w:rPr>
        <w:instrText xml:space="preserve"> HYPERLINK "https://en.wikipedia.org/wiki/Darjeeling_Himalayan_Railway" \l "cite_note-DHRsoc-4" </w:instrText>
      </w:r>
      <w:r w:rsidR="00CC487B" w:rsidRPr="005777E9">
        <w:rPr>
          <w:rFonts w:ascii="Arial" w:eastAsia="Times New Roman" w:hAnsi="Arial" w:cs="Arial"/>
          <w:color w:val="222222"/>
          <w:sz w:val="15"/>
          <w:szCs w:val="15"/>
          <w:vertAlign w:val="superscript"/>
          <w:lang w:bidi="hi-IN"/>
        </w:rPr>
        <w:fldChar w:fldCharType="separate"/>
      </w:r>
      <w:r w:rsidRPr="005777E9">
        <w:rPr>
          <w:rFonts w:ascii="Arial" w:eastAsia="Times New Roman" w:hAnsi="Arial" w:cs="Arial"/>
          <w:color w:val="0B0080"/>
          <w:sz w:val="15"/>
          <w:u w:val="single"/>
          <w:vertAlign w:val="superscript"/>
          <w:lang w:bidi="hi-IN"/>
        </w:rPr>
        <w:t>[4]</w:t>
      </w:r>
      <w:r w:rsidR="00CC487B" w:rsidRPr="005777E9">
        <w:rPr>
          <w:rFonts w:ascii="Arial" w:eastAsia="Times New Roman" w:hAnsi="Arial" w:cs="Arial"/>
          <w:color w:val="222222"/>
          <w:sz w:val="15"/>
          <w:szCs w:val="15"/>
          <w:vertAlign w:val="superscript"/>
          <w:lang w:bidi="hi-IN"/>
        </w:rPr>
        <w:fldChar w:fldCharType="end"/>
      </w:r>
      <w:r w:rsidRPr="005777E9">
        <w:rPr>
          <w:rFonts w:ascii="Arial" w:eastAsia="Times New Roman" w:hAnsi="Arial" w:cs="Arial"/>
          <w:color w:val="222222"/>
          <w:sz w:val="18"/>
          <w:szCs w:val="18"/>
          <w:lang w:bidi="hi-IN"/>
        </w:rPr>
        <w:t>before it was managed by the </w:t>
      </w:r>
      <w:hyperlink r:id="rId72" w:tooltip="Assam Railway (page does not exist)" w:history="1">
        <w:r w:rsidRPr="005777E9">
          <w:rPr>
            <w:rFonts w:ascii="Arial" w:eastAsia="Times New Roman" w:hAnsi="Arial" w:cs="Arial"/>
            <w:color w:val="A55858"/>
            <w:sz w:val="18"/>
            <w:u w:val="single"/>
            <w:lang w:bidi="hi-IN"/>
          </w:rPr>
          <w:t>Assam Railway</w:t>
        </w:r>
      </w:hyperlink>
      <w:r w:rsidRPr="005777E9">
        <w:rPr>
          <w:rFonts w:ascii="Arial" w:eastAsia="Times New Roman" w:hAnsi="Arial" w:cs="Arial"/>
          <w:color w:val="222222"/>
          <w:sz w:val="18"/>
          <w:szCs w:val="18"/>
          <w:lang w:bidi="hi-IN"/>
        </w:rPr>
        <w:t>. Assam Railway (including the DHR) became part of the </w:t>
      </w:r>
      <w:hyperlink r:id="rId73" w:tooltip="North Eastern Railway zone" w:history="1">
        <w:r w:rsidRPr="005777E9">
          <w:rPr>
            <w:rFonts w:ascii="Arial" w:eastAsia="Times New Roman" w:hAnsi="Arial" w:cs="Arial"/>
            <w:color w:val="0B0080"/>
            <w:sz w:val="18"/>
            <w:u w:val="single"/>
            <w:lang w:bidi="hi-IN"/>
          </w:rPr>
          <w:t>North Eastern Railway zone</w:t>
        </w:r>
      </w:hyperlink>
      <w:r w:rsidRPr="005777E9">
        <w:rPr>
          <w:rFonts w:ascii="Arial" w:eastAsia="Times New Roman" w:hAnsi="Arial" w:cs="Arial"/>
          <w:color w:val="222222"/>
          <w:sz w:val="18"/>
          <w:szCs w:val="18"/>
          <w:lang w:bidi="hi-IN"/>
        </w:rPr>
        <w:t> in 1952,</w:t>
      </w:r>
      <w:hyperlink r:id="rId74" w:anchor="cite_note-DHRsoc-4" w:history="1">
        <w:r w:rsidRPr="005777E9">
          <w:rPr>
            <w:rFonts w:ascii="Arial" w:eastAsia="Times New Roman" w:hAnsi="Arial" w:cs="Arial"/>
            <w:color w:val="0B0080"/>
            <w:sz w:val="15"/>
            <w:u w:val="single"/>
            <w:vertAlign w:val="superscript"/>
            <w:lang w:bidi="hi-IN"/>
          </w:rPr>
          <w:t>[4]</w:t>
        </w:r>
      </w:hyperlink>
      <w:r w:rsidRPr="005777E9">
        <w:rPr>
          <w:rFonts w:ascii="Arial" w:eastAsia="Times New Roman" w:hAnsi="Arial" w:cs="Arial"/>
          <w:color w:val="222222"/>
          <w:sz w:val="18"/>
          <w:szCs w:val="18"/>
          <w:lang w:bidi="hi-IN"/>
        </w:rPr>
        <w:t> and part of </w:t>
      </w:r>
      <w:hyperlink r:id="rId75" w:tooltip="Indian Railways" w:history="1">
        <w:r w:rsidRPr="005777E9">
          <w:rPr>
            <w:rFonts w:ascii="Arial" w:eastAsia="Times New Roman" w:hAnsi="Arial" w:cs="Arial"/>
            <w:color w:val="0B0080"/>
            <w:sz w:val="18"/>
            <w:u w:val="single"/>
            <w:lang w:bidi="hi-IN"/>
          </w:rPr>
          <w:t>Indian Railways</w:t>
        </w:r>
      </w:hyperlink>
      <w:r w:rsidRPr="005777E9">
        <w:rPr>
          <w:rFonts w:ascii="Arial" w:eastAsia="Times New Roman" w:hAnsi="Arial" w:cs="Arial"/>
          <w:color w:val="222222"/>
          <w:sz w:val="18"/>
          <w:szCs w:val="18"/>
          <w:lang w:bidi="hi-IN"/>
        </w:rPr>
        <w:t>' </w:t>
      </w:r>
      <w:hyperlink r:id="rId76" w:tooltip="Northeast Frontier Railway zone" w:history="1">
        <w:r w:rsidRPr="005777E9">
          <w:rPr>
            <w:rFonts w:ascii="Arial" w:eastAsia="Times New Roman" w:hAnsi="Arial" w:cs="Arial"/>
            <w:color w:val="0B0080"/>
            <w:sz w:val="18"/>
            <w:u w:val="single"/>
            <w:lang w:bidi="hi-IN"/>
          </w:rPr>
          <w:t>Northeast Frontier Railway zone</w:t>
        </w:r>
      </w:hyperlink>
      <w:r w:rsidRPr="005777E9">
        <w:rPr>
          <w:rFonts w:ascii="Arial" w:eastAsia="Times New Roman" w:hAnsi="Arial" w:cs="Arial"/>
          <w:color w:val="222222"/>
          <w:sz w:val="18"/>
          <w:szCs w:val="18"/>
          <w:lang w:bidi="hi-IN"/>
        </w:rPr>
        <w:t> six years later.</w:t>
      </w:r>
      <w:hyperlink r:id="rId77" w:anchor="cite_note-DHRsoc-4" w:history="1">
        <w:r w:rsidRPr="005777E9">
          <w:rPr>
            <w:rFonts w:ascii="Arial" w:eastAsia="Times New Roman" w:hAnsi="Arial" w:cs="Arial"/>
            <w:color w:val="0B0080"/>
            <w:sz w:val="15"/>
            <w:u w:val="single"/>
            <w:vertAlign w:val="superscript"/>
            <w:lang w:bidi="hi-IN"/>
          </w:rPr>
          <w:t>[4]</w:t>
        </w:r>
      </w:hyperlink>
      <w:r w:rsidRPr="005777E9">
        <w:rPr>
          <w:rFonts w:ascii="Arial" w:eastAsia="Times New Roman" w:hAnsi="Arial" w:cs="Arial"/>
          <w:color w:val="222222"/>
          <w:sz w:val="18"/>
          <w:szCs w:val="18"/>
          <w:lang w:bidi="hi-IN"/>
        </w:rPr>
        <w:t xml:space="preserve"> In 1962, the railway was realigned at </w:t>
      </w:r>
      <w:proofErr w:type="spellStart"/>
      <w:r w:rsidRPr="005777E9">
        <w:rPr>
          <w:rFonts w:ascii="Arial" w:eastAsia="Times New Roman" w:hAnsi="Arial" w:cs="Arial"/>
          <w:color w:val="222222"/>
          <w:sz w:val="18"/>
          <w:szCs w:val="18"/>
          <w:lang w:bidi="hi-IN"/>
        </w:rPr>
        <w:t>Siliguri</w:t>
      </w:r>
      <w:proofErr w:type="spellEnd"/>
      <w:r w:rsidRPr="005777E9">
        <w:rPr>
          <w:rFonts w:ascii="Arial" w:eastAsia="Times New Roman" w:hAnsi="Arial" w:cs="Arial"/>
          <w:color w:val="222222"/>
          <w:sz w:val="18"/>
          <w:szCs w:val="18"/>
          <w:lang w:bidi="hi-IN"/>
        </w:rPr>
        <w:t xml:space="preserve"> and extended by nearly 4 miles (6 km) to </w:t>
      </w:r>
      <w:hyperlink r:id="rId78" w:tooltip="New Jalpaiguri" w:history="1">
        <w:r w:rsidRPr="005777E9">
          <w:rPr>
            <w:rFonts w:ascii="Arial" w:eastAsia="Times New Roman" w:hAnsi="Arial" w:cs="Arial"/>
            <w:color w:val="0B0080"/>
            <w:sz w:val="18"/>
            <w:u w:val="single"/>
            <w:lang w:bidi="hi-IN"/>
          </w:rPr>
          <w:t xml:space="preserve">New </w:t>
        </w:r>
        <w:proofErr w:type="spellStart"/>
        <w:r w:rsidRPr="005777E9">
          <w:rPr>
            <w:rFonts w:ascii="Arial" w:eastAsia="Times New Roman" w:hAnsi="Arial" w:cs="Arial"/>
            <w:color w:val="0B0080"/>
            <w:sz w:val="18"/>
            <w:u w:val="single"/>
            <w:lang w:bidi="hi-IN"/>
          </w:rPr>
          <w:t>Jalpaiguri</w:t>
        </w:r>
        <w:proofErr w:type="spellEnd"/>
      </w:hyperlink>
      <w:r w:rsidRPr="005777E9">
        <w:rPr>
          <w:rFonts w:ascii="Arial" w:eastAsia="Times New Roman" w:hAnsi="Arial" w:cs="Arial"/>
          <w:color w:val="222222"/>
          <w:sz w:val="18"/>
          <w:szCs w:val="18"/>
          <w:lang w:bidi="hi-IN"/>
        </w:rPr>
        <w:t> (NJP) to meet the new broad-gauge line there.</w:t>
      </w:r>
      <w:hyperlink r:id="rId79" w:anchor="cite_note-DHRsoc-4" w:history="1">
        <w:r w:rsidRPr="005777E9">
          <w:rPr>
            <w:rFonts w:ascii="Arial" w:eastAsia="Times New Roman" w:hAnsi="Arial" w:cs="Arial"/>
            <w:color w:val="0B0080"/>
            <w:sz w:val="15"/>
            <w:u w:val="single"/>
            <w:vertAlign w:val="superscript"/>
            <w:lang w:bidi="hi-IN"/>
          </w:rPr>
          <w:t>[4</w:t>
        </w:r>
        <w:proofErr w:type="gramStart"/>
        <w:r w:rsidRPr="005777E9">
          <w:rPr>
            <w:rFonts w:ascii="Arial" w:eastAsia="Times New Roman" w:hAnsi="Arial" w:cs="Arial"/>
            <w:color w:val="0B0080"/>
            <w:sz w:val="15"/>
            <w:u w:val="single"/>
            <w:vertAlign w:val="superscript"/>
            <w:lang w:bidi="hi-IN"/>
          </w:rPr>
          <w:t>]</w:t>
        </w:r>
        <w:proofErr w:type="gramEnd"/>
      </w:hyperlink>
      <w:r w:rsidRPr="005777E9">
        <w:rPr>
          <w:rFonts w:ascii="Arial" w:eastAsia="Times New Roman" w:hAnsi="Arial" w:cs="Arial"/>
          <w:color w:val="222222"/>
          <w:sz w:val="18"/>
          <w:szCs w:val="18"/>
          <w:lang w:bidi="hi-IN"/>
        </w:rPr>
        <w:t xml:space="preserve">The extension began freight service that year, and passenger service in 1964. The locomotive shed and carriage depot at </w:t>
      </w:r>
      <w:proofErr w:type="spellStart"/>
      <w:r w:rsidRPr="005777E9">
        <w:rPr>
          <w:rFonts w:ascii="Arial" w:eastAsia="Times New Roman" w:hAnsi="Arial" w:cs="Arial"/>
          <w:color w:val="222222"/>
          <w:sz w:val="18"/>
          <w:szCs w:val="18"/>
          <w:lang w:bidi="hi-IN"/>
        </w:rPr>
        <w:t>Siliguri</w:t>
      </w:r>
      <w:proofErr w:type="spellEnd"/>
      <w:r w:rsidRPr="005777E9">
        <w:rPr>
          <w:rFonts w:ascii="Arial" w:eastAsia="Times New Roman" w:hAnsi="Arial" w:cs="Arial"/>
          <w:color w:val="222222"/>
          <w:sz w:val="18"/>
          <w:szCs w:val="18"/>
          <w:lang w:bidi="hi-IN"/>
        </w:rPr>
        <w:t xml:space="preserve"> Junction were moved to NJP.</w:t>
      </w:r>
    </w:p>
    <w:p w:rsidR="005777E9" w:rsidRPr="005777E9" w:rsidRDefault="005777E9" w:rsidP="005777E9">
      <w:pPr>
        <w:spacing w:before="120" w:after="120" w:line="240" w:lineRule="auto"/>
        <w:rPr>
          <w:rFonts w:ascii="Arial" w:eastAsia="Times New Roman" w:hAnsi="Arial" w:cs="Arial"/>
          <w:color w:val="222222"/>
          <w:sz w:val="18"/>
          <w:szCs w:val="18"/>
          <w:lang w:bidi="hi-IN"/>
        </w:rPr>
      </w:pPr>
      <w:r w:rsidRPr="005777E9">
        <w:rPr>
          <w:rFonts w:ascii="Arial" w:eastAsia="Times New Roman" w:hAnsi="Arial" w:cs="Arial"/>
          <w:color w:val="222222"/>
          <w:sz w:val="18"/>
          <w:szCs w:val="18"/>
          <w:lang w:bidi="hi-IN"/>
        </w:rPr>
        <w:t>The railway was closed for 18 months during the </w:t>
      </w:r>
      <w:proofErr w:type="spellStart"/>
      <w:r w:rsidR="00CC487B" w:rsidRPr="005777E9">
        <w:rPr>
          <w:rFonts w:ascii="Arial" w:eastAsia="Times New Roman" w:hAnsi="Arial" w:cs="Arial"/>
          <w:color w:val="222222"/>
          <w:sz w:val="18"/>
          <w:szCs w:val="18"/>
          <w:lang w:bidi="hi-IN"/>
        </w:rPr>
        <w:fldChar w:fldCharType="begin"/>
      </w:r>
      <w:r w:rsidRPr="005777E9">
        <w:rPr>
          <w:rFonts w:ascii="Arial" w:eastAsia="Times New Roman" w:hAnsi="Arial" w:cs="Arial"/>
          <w:color w:val="222222"/>
          <w:sz w:val="18"/>
          <w:szCs w:val="18"/>
          <w:lang w:bidi="hi-IN"/>
        </w:rPr>
        <w:instrText xml:space="preserve"> HYPERLINK "https://en.wikipedia.org/wiki/Gorkhaland" \l "History" \o "Gorkhaland" </w:instrText>
      </w:r>
      <w:r w:rsidR="00CC487B" w:rsidRPr="005777E9">
        <w:rPr>
          <w:rFonts w:ascii="Arial" w:eastAsia="Times New Roman" w:hAnsi="Arial" w:cs="Arial"/>
          <w:color w:val="222222"/>
          <w:sz w:val="18"/>
          <w:szCs w:val="18"/>
          <w:lang w:bidi="hi-IN"/>
        </w:rPr>
        <w:fldChar w:fldCharType="separate"/>
      </w:r>
      <w:r w:rsidRPr="005777E9">
        <w:rPr>
          <w:rFonts w:ascii="Arial" w:eastAsia="Times New Roman" w:hAnsi="Arial" w:cs="Arial"/>
          <w:color w:val="0B0080"/>
          <w:sz w:val="18"/>
          <w:u w:val="single"/>
          <w:lang w:bidi="hi-IN"/>
        </w:rPr>
        <w:t>Gorkhaland</w:t>
      </w:r>
      <w:proofErr w:type="spellEnd"/>
      <w:r w:rsidR="00CC487B" w:rsidRPr="005777E9">
        <w:rPr>
          <w:rFonts w:ascii="Arial" w:eastAsia="Times New Roman" w:hAnsi="Arial" w:cs="Arial"/>
          <w:color w:val="222222"/>
          <w:sz w:val="18"/>
          <w:szCs w:val="18"/>
          <w:lang w:bidi="hi-IN"/>
        </w:rPr>
        <w:fldChar w:fldCharType="end"/>
      </w:r>
      <w:r w:rsidRPr="005777E9">
        <w:rPr>
          <w:rFonts w:ascii="Arial" w:eastAsia="Times New Roman" w:hAnsi="Arial" w:cs="Arial"/>
          <w:color w:val="222222"/>
          <w:sz w:val="18"/>
          <w:szCs w:val="18"/>
          <w:lang w:bidi="hi-IN"/>
        </w:rPr>
        <w:t> hostilities in 1988 and 1989.</w:t>
      </w:r>
      <w:hyperlink r:id="rId80" w:anchor="cite_note-DHRsoc-4" w:history="1">
        <w:r w:rsidRPr="005777E9">
          <w:rPr>
            <w:rFonts w:ascii="Arial" w:eastAsia="Times New Roman" w:hAnsi="Arial" w:cs="Arial"/>
            <w:color w:val="0B0080"/>
            <w:sz w:val="15"/>
            <w:u w:val="single"/>
            <w:vertAlign w:val="superscript"/>
            <w:lang w:bidi="hi-IN"/>
          </w:rPr>
          <w:t>[4]</w:t>
        </w:r>
      </w:hyperlink>
      <w:r w:rsidRPr="005777E9">
        <w:rPr>
          <w:rFonts w:ascii="Arial" w:eastAsia="Times New Roman" w:hAnsi="Arial" w:cs="Arial"/>
          <w:color w:val="222222"/>
          <w:sz w:val="18"/>
          <w:szCs w:val="18"/>
          <w:lang w:bidi="hi-IN"/>
        </w:rPr>
        <w:t> It was declared a </w:t>
      </w:r>
      <w:hyperlink r:id="rId81" w:tooltip="World Heritage Site" w:history="1">
        <w:r w:rsidRPr="005777E9">
          <w:rPr>
            <w:rFonts w:ascii="Arial" w:eastAsia="Times New Roman" w:hAnsi="Arial" w:cs="Arial"/>
            <w:color w:val="0B0080"/>
            <w:sz w:val="18"/>
            <w:u w:val="single"/>
            <w:lang w:bidi="hi-IN"/>
          </w:rPr>
          <w:t>World Heritage Site</w:t>
        </w:r>
      </w:hyperlink>
      <w:r w:rsidRPr="005777E9">
        <w:rPr>
          <w:rFonts w:ascii="Arial" w:eastAsia="Times New Roman" w:hAnsi="Arial" w:cs="Arial"/>
          <w:color w:val="222222"/>
          <w:sz w:val="18"/>
          <w:szCs w:val="18"/>
          <w:lang w:bidi="hi-IN"/>
        </w:rPr>
        <w:t> by </w:t>
      </w:r>
      <w:hyperlink r:id="rId82" w:tooltip="UNESCO" w:history="1">
        <w:r w:rsidRPr="005777E9">
          <w:rPr>
            <w:rFonts w:ascii="Arial" w:eastAsia="Times New Roman" w:hAnsi="Arial" w:cs="Arial"/>
            <w:color w:val="0B0080"/>
            <w:sz w:val="18"/>
            <w:u w:val="single"/>
            <w:lang w:bidi="hi-IN"/>
          </w:rPr>
          <w:t>UNESCO</w:t>
        </w:r>
      </w:hyperlink>
      <w:r w:rsidRPr="005777E9">
        <w:rPr>
          <w:rFonts w:ascii="Arial" w:eastAsia="Times New Roman" w:hAnsi="Arial" w:cs="Arial"/>
          <w:color w:val="222222"/>
          <w:sz w:val="18"/>
          <w:szCs w:val="18"/>
          <w:lang w:bidi="hi-IN"/>
        </w:rPr>
        <w:t> in 1999.</w:t>
      </w:r>
      <w:hyperlink r:id="rId83" w:anchor="cite_note-heritageunesco-5" w:history="1">
        <w:r w:rsidRPr="005777E9">
          <w:rPr>
            <w:rFonts w:ascii="Arial" w:eastAsia="Times New Roman" w:hAnsi="Arial" w:cs="Arial"/>
            <w:color w:val="0B0080"/>
            <w:sz w:val="15"/>
            <w:u w:val="single"/>
            <w:vertAlign w:val="superscript"/>
            <w:lang w:bidi="hi-IN"/>
          </w:rPr>
          <w:t>[5]</w:t>
        </w:r>
      </w:hyperlink>
    </w:p>
    <w:p w:rsidR="008B20E3" w:rsidRDefault="008B20E3" w:rsidP="008B20E3">
      <w:pPr>
        <w:pStyle w:val="Heading1"/>
        <w:pBdr>
          <w:bottom w:val="single" w:sz="6" w:space="0" w:color="A2A9B1"/>
        </w:pBdr>
        <w:spacing w:before="0" w:beforeAutospacing="0" w:after="60" w:afterAutospacing="0"/>
        <w:rPr>
          <w:rFonts w:ascii="Georgia" w:hAnsi="Georgia"/>
          <w:b w:val="0"/>
          <w:bCs w:val="0"/>
          <w:color w:val="000000"/>
          <w:sz w:val="36"/>
          <w:szCs w:val="36"/>
          <w:lang/>
        </w:rPr>
      </w:pPr>
      <w:r>
        <w:rPr>
          <w:rFonts w:ascii="Georgia" w:hAnsi="Georgia"/>
          <w:b w:val="0"/>
          <w:bCs w:val="0"/>
          <w:color w:val="000000"/>
          <w:sz w:val="36"/>
          <w:szCs w:val="36"/>
          <w:lang/>
        </w:rPr>
        <w:t>Tiger Hill, Darjeeling</w:t>
      </w:r>
    </w:p>
    <w:p w:rsidR="008B20E3" w:rsidRDefault="008B20E3" w:rsidP="008B20E3">
      <w:pPr>
        <w:rPr>
          <w:rFonts w:ascii="Arial" w:hAnsi="Arial" w:cs="Arial"/>
          <w:color w:val="222222"/>
          <w:sz w:val="17"/>
          <w:szCs w:val="17"/>
        </w:rPr>
      </w:pPr>
      <w:r>
        <w:rPr>
          <w:rFonts w:ascii="Arial" w:hAnsi="Arial" w:cs="Arial"/>
          <w:color w:val="222222"/>
          <w:sz w:val="17"/>
          <w:szCs w:val="17"/>
        </w:rPr>
        <w:t>From Wikipedia, the free encyclopedia</w:t>
      </w:r>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b/>
          <w:bCs/>
          <w:color w:val="222222"/>
          <w:sz w:val="18"/>
          <w:szCs w:val="18"/>
          <w:lang/>
        </w:rPr>
        <w:t>Tiger Hill</w:t>
      </w:r>
      <w:r>
        <w:rPr>
          <w:rFonts w:ascii="Arial" w:hAnsi="Arial" w:cs="Arial"/>
          <w:color w:val="222222"/>
          <w:sz w:val="18"/>
          <w:szCs w:val="18"/>
          <w:lang/>
        </w:rPr>
        <w:t> (2,590 m) is located in Darjeeling, in the Indian State of </w:t>
      </w:r>
      <w:hyperlink r:id="rId84" w:tooltip="West Bengal" w:history="1">
        <w:r>
          <w:rPr>
            <w:rStyle w:val="Hyperlink"/>
            <w:rFonts w:ascii="Arial" w:hAnsi="Arial" w:cs="Arial"/>
            <w:color w:val="0B0080"/>
            <w:sz w:val="18"/>
            <w:szCs w:val="18"/>
            <w:lang/>
          </w:rPr>
          <w:t>West Bengal</w:t>
        </w:r>
      </w:hyperlink>
      <w:r>
        <w:rPr>
          <w:rFonts w:ascii="Arial" w:hAnsi="Arial" w:cs="Arial"/>
          <w:color w:val="222222"/>
          <w:sz w:val="18"/>
          <w:szCs w:val="18"/>
          <w:lang/>
        </w:rPr>
        <w:t>, and is the summit of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"https://en.wikipedia.org/wiki/Ghum,_West_Bengal" \o "Ghum, West Bengal" </w:instrText>
      </w:r>
      <w:r>
        <w:rPr>
          <w:rFonts w:ascii="Arial" w:hAnsi="Arial" w:cs="Arial"/>
          <w:color w:val="222222"/>
          <w:sz w:val="18"/>
          <w:szCs w:val="18"/>
          <w:lang/>
        </w:rPr>
        <w:fldChar w:fldCharType="separate"/>
      </w:r>
      <w:r>
        <w:rPr>
          <w:rStyle w:val="Hyperlink"/>
          <w:rFonts w:ascii="Arial" w:hAnsi="Arial" w:cs="Arial"/>
          <w:color w:val="0B0080"/>
          <w:sz w:val="18"/>
          <w:szCs w:val="18"/>
          <w:lang/>
        </w:rPr>
        <w:t>Ghoom</w:t>
      </w:r>
      <w:proofErr w:type="spellEnd"/>
      <w:r>
        <w:rPr>
          <w:rFonts w:ascii="Arial" w:hAnsi="Arial" w:cs="Arial"/>
          <w:color w:val="222222"/>
          <w:sz w:val="18"/>
          <w:szCs w:val="18"/>
          <w:lang/>
        </w:rPr>
        <w:fldChar w:fldCharType="end"/>
      </w:r>
      <w:r>
        <w:rPr>
          <w:rFonts w:ascii="Arial" w:hAnsi="Arial" w:cs="Arial"/>
          <w:color w:val="222222"/>
          <w:sz w:val="18"/>
          <w:szCs w:val="18"/>
          <w:lang/>
        </w:rPr>
        <w:t>, the highest railway station in the </w:t>
      </w:r>
      <w:hyperlink r:id="rId85" w:tooltip="Darjeeling Himalayan Railway" w:history="1">
        <w:r>
          <w:rPr>
            <w:rStyle w:val="Hyperlink"/>
            <w:rFonts w:ascii="Arial" w:hAnsi="Arial" w:cs="Arial"/>
            <w:color w:val="0B0080"/>
            <w:sz w:val="18"/>
            <w:szCs w:val="18"/>
            <w:lang/>
          </w:rPr>
          <w:t>Darjeeling Himalayan Railway</w:t>
        </w:r>
      </w:hyperlink>
      <w:r>
        <w:rPr>
          <w:rFonts w:ascii="Arial" w:hAnsi="Arial" w:cs="Arial"/>
          <w:color w:val="222222"/>
          <w:sz w:val="18"/>
          <w:szCs w:val="18"/>
          <w:lang/>
        </w:rPr>
        <w:t> – a UNESCO World Heritage Site. It has a panoramic view of </w:t>
      </w:r>
      <w:hyperlink r:id="rId86" w:tooltip="Mount Everest" w:history="1">
        <w:r>
          <w:rPr>
            <w:rStyle w:val="Hyperlink"/>
            <w:rFonts w:ascii="Arial" w:hAnsi="Arial" w:cs="Arial"/>
            <w:color w:val="0B0080"/>
            <w:sz w:val="18"/>
            <w:szCs w:val="18"/>
            <w:lang/>
          </w:rPr>
          <w:t>Mount Everest</w:t>
        </w:r>
      </w:hyperlink>
      <w:r>
        <w:rPr>
          <w:rFonts w:ascii="Arial" w:hAnsi="Arial" w:cs="Arial"/>
          <w:color w:val="222222"/>
          <w:sz w:val="18"/>
          <w:szCs w:val="18"/>
          <w:lang/>
        </w:rPr>
        <w:t> and Mt.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"https://en.wikipedia.org/wiki/Kangchenjunga" \o "Kangchenjunga" </w:instrText>
      </w:r>
      <w:r>
        <w:rPr>
          <w:rFonts w:ascii="Arial" w:hAnsi="Arial" w:cs="Arial"/>
          <w:color w:val="222222"/>
          <w:sz w:val="18"/>
          <w:szCs w:val="18"/>
          <w:lang/>
        </w:rPr>
        <w:fldChar w:fldCharType="separate"/>
      </w:r>
      <w:r>
        <w:rPr>
          <w:rStyle w:val="Hyperlink"/>
          <w:rFonts w:ascii="Arial" w:hAnsi="Arial" w:cs="Arial"/>
          <w:color w:val="0B0080"/>
          <w:sz w:val="18"/>
          <w:szCs w:val="18"/>
          <w:lang/>
        </w:rPr>
        <w:t>Kangchenjunga</w:t>
      </w:r>
      <w:proofErr w:type="spellEnd"/>
      <w:r>
        <w:rPr>
          <w:rFonts w:ascii="Arial" w:hAnsi="Arial" w:cs="Arial"/>
          <w:color w:val="222222"/>
          <w:sz w:val="18"/>
          <w:szCs w:val="18"/>
          <w:lang/>
        </w:rPr>
        <w:fldChar w:fldCharType="end"/>
      </w:r>
      <w:r>
        <w:rPr>
          <w:rFonts w:ascii="Arial" w:hAnsi="Arial" w:cs="Arial"/>
          <w:color w:val="222222"/>
          <w:sz w:val="18"/>
          <w:szCs w:val="18"/>
          <w:lang/>
        </w:rPr>
        <w:t> together.</w:t>
      </w:r>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It is 11 km from the town of </w:t>
      </w:r>
      <w:hyperlink r:id="rId87" w:tooltip="Darjeeling" w:history="1">
        <w:r>
          <w:rPr>
            <w:rStyle w:val="Hyperlink"/>
            <w:rFonts w:ascii="Arial" w:hAnsi="Arial" w:cs="Arial"/>
            <w:color w:val="0B0080"/>
            <w:sz w:val="18"/>
            <w:szCs w:val="18"/>
            <w:lang/>
          </w:rPr>
          <w:t>Darjeeling</w:t>
        </w:r>
      </w:hyperlink>
      <w:r>
        <w:rPr>
          <w:rFonts w:ascii="Arial" w:hAnsi="Arial" w:cs="Arial"/>
          <w:color w:val="222222"/>
          <w:sz w:val="18"/>
          <w:szCs w:val="18"/>
          <w:lang/>
        </w:rPr>
        <w:t> and can be reached either by </w:t>
      </w:r>
      <w:hyperlink r:id="rId88" w:tooltip="Jeep" w:history="1">
        <w:r>
          <w:rPr>
            <w:rStyle w:val="Hyperlink"/>
            <w:rFonts w:ascii="Arial" w:hAnsi="Arial" w:cs="Arial"/>
            <w:color w:val="0B0080"/>
            <w:sz w:val="18"/>
            <w:szCs w:val="18"/>
            <w:lang/>
          </w:rPr>
          <w:t>jeep</w:t>
        </w:r>
      </w:hyperlink>
      <w:r>
        <w:rPr>
          <w:rFonts w:ascii="Arial" w:hAnsi="Arial" w:cs="Arial"/>
          <w:color w:val="222222"/>
          <w:sz w:val="18"/>
          <w:szCs w:val="18"/>
          <w:lang/>
        </w:rPr>
        <w:t xml:space="preserve"> or by foot through </w:t>
      </w:r>
      <w:proofErr w:type="spellStart"/>
      <w:r>
        <w:rPr>
          <w:rFonts w:ascii="Arial" w:hAnsi="Arial" w:cs="Arial"/>
          <w:color w:val="222222"/>
          <w:sz w:val="18"/>
          <w:szCs w:val="18"/>
          <w:lang/>
        </w:rPr>
        <w:t>Chowrasta</w:t>
      </w:r>
      <w:proofErr w:type="spellEnd"/>
      <w:r>
        <w:rPr>
          <w:rFonts w:ascii="Arial" w:hAnsi="Arial" w:cs="Arial"/>
          <w:color w:val="222222"/>
          <w:sz w:val="18"/>
          <w:szCs w:val="18"/>
          <w:lang/>
        </w:rPr>
        <w:t xml:space="preserve">, </w:t>
      </w:r>
      <w:proofErr w:type="spellStart"/>
      <w:r>
        <w:rPr>
          <w:rFonts w:ascii="Arial" w:hAnsi="Arial" w:cs="Arial"/>
          <w:color w:val="222222"/>
          <w:sz w:val="18"/>
          <w:szCs w:val="18"/>
          <w:lang/>
        </w:rPr>
        <w:t>Alubari</w:t>
      </w:r>
      <w:proofErr w:type="spellEnd"/>
      <w:r>
        <w:rPr>
          <w:rFonts w:ascii="Arial" w:hAnsi="Arial" w:cs="Arial"/>
          <w:color w:val="222222"/>
          <w:sz w:val="18"/>
          <w:szCs w:val="18"/>
          <w:lang/>
        </w:rPr>
        <w:t xml:space="preserve"> or </w:t>
      </w:r>
      <w:proofErr w:type="spellStart"/>
      <w:r>
        <w:rPr>
          <w:rFonts w:ascii="Arial" w:hAnsi="Arial" w:cs="Arial"/>
          <w:color w:val="222222"/>
          <w:sz w:val="18"/>
          <w:szCs w:val="18"/>
          <w:lang/>
        </w:rPr>
        <w:t>Jorebangla</w:t>
      </w:r>
      <w:proofErr w:type="spellEnd"/>
      <w:r>
        <w:rPr>
          <w:rFonts w:ascii="Arial" w:hAnsi="Arial" w:cs="Arial"/>
          <w:color w:val="222222"/>
          <w:sz w:val="18"/>
          <w:szCs w:val="18"/>
          <w:lang/>
        </w:rPr>
        <w:t xml:space="preserve"> and then climbing up the incline to the summit.</w:t>
      </w:r>
      <w:hyperlink r:id="rId89" w:anchor="cite_note-1" w:history="1">
        <w:r>
          <w:rPr>
            <w:rStyle w:val="Hyperlink"/>
            <w:rFonts w:ascii="Arial" w:hAnsi="Arial" w:cs="Arial"/>
            <w:color w:val="0B0080"/>
            <w:sz w:val="15"/>
            <w:szCs w:val="15"/>
            <w:vertAlign w:val="superscript"/>
            <w:lang/>
          </w:rPr>
          <w:t>[1</w:t>
        </w:r>
        <w:proofErr w:type="gramStart"/>
        <w:r>
          <w:rPr>
            <w:rStyle w:val="Hyperlink"/>
            <w:rFonts w:ascii="Arial" w:hAnsi="Arial" w:cs="Arial"/>
            <w:color w:val="0B0080"/>
            <w:sz w:val="15"/>
            <w:szCs w:val="15"/>
            <w:vertAlign w:val="superscript"/>
            <w:lang/>
          </w:rPr>
          <w:t>]</w:t>
        </w:r>
        <w:proofErr w:type="gramEnd"/>
      </w:hyperlink>
      <w:hyperlink r:id="rId90" w:anchor="cite_note-2" w:history="1">
        <w:r>
          <w:rPr>
            <w:rStyle w:val="Hyperlink"/>
            <w:rFonts w:ascii="Arial" w:hAnsi="Arial" w:cs="Arial"/>
            <w:color w:val="0B0080"/>
            <w:sz w:val="15"/>
            <w:szCs w:val="15"/>
            <w:vertAlign w:val="superscript"/>
            <w:lang/>
          </w:rPr>
          <w:t>[2]</w:t>
        </w:r>
      </w:hyperlink>
    </w:p>
    <w:p w:rsidR="008B20E3" w:rsidRDefault="008B20E3" w:rsidP="008B20E3">
      <w:pPr>
        <w:shd w:val="clear" w:color="auto" w:fill="F8F9FA"/>
        <w:jc w:val="center"/>
        <w:rPr>
          <w:rFonts w:ascii="Arial" w:hAnsi="Arial" w:cs="Arial"/>
          <w:color w:val="222222"/>
          <w:sz w:val="18"/>
          <w:szCs w:val="18"/>
          <w:lang/>
        </w:rPr>
      </w:pPr>
      <w:r>
        <w:rPr>
          <w:rFonts w:ascii="Arial" w:hAnsi="Arial" w:cs="Arial"/>
          <w:noProof/>
          <w:color w:val="0B0080"/>
          <w:sz w:val="18"/>
          <w:szCs w:val="18"/>
          <w:lang w:bidi="hi-IN"/>
        </w:rPr>
        <w:drawing>
          <wp:inline distT="0" distB="0" distL="0" distR="0">
            <wp:extent cx="5710555" cy="1000760"/>
            <wp:effectExtent l="19050" t="0" r="4445" b="0"/>
            <wp:docPr id="4" name="Picture 1" descr="https://upload.wikimedia.org/wikipedia/commons/thumb/4/4d/Panorama_Kangchenjunga_from_Darjeeling.jpg/600px-Panorama_Kangchenjunga_from_Darjeeling.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d/Panorama_Kangchenjunga_from_Darjeeling.jpg/600px-Panorama_Kangchenjunga_from_Darjeeling.jpg">
                      <a:hlinkClick r:id="rId91"/>
                    </pic:cNvPr>
                    <pic:cNvPicPr>
                      <a:picLocks noChangeAspect="1" noChangeArrowheads="1"/>
                    </pic:cNvPicPr>
                  </pic:nvPicPr>
                  <pic:blipFill>
                    <a:blip r:embed="rId92"/>
                    <a:srcRect/>
                    <a:stretch>
                      <a:fillRect/>
                    </a:stretch>
                  </pic:blipFill>
                  <pic:spPr bwMode="auto">
                    <a:xfrm>
                      <a:off x="0" y="0"/>
                      <a:ext cx="5710555" cy="1000760"/>
                    </a:xfrm>
                    <a:prstGeom prst="rect">
                      <a:avLst/>
                    </a:prstGeom>
                    <a:noFill/>
                    <a:ln w="9525">
                      <a:noFill/>
                      <a:miter lim="800000"/>
                      <a:headEnd/>
                      <a:tailEnd/>
                    </a:ln>
                  </pic:spPr>
                </pic:pic>
              </a:graphicData>
            </a:graphic>
          </wp:inline>
        </w:drawing>
      </w:r>
    </w:p>
    <w:p w:rsidR="008B20E3" w:rsidRDefault="008B20E3" w:rsidP="008B20E3">
      <w:pPr>
        <w:shd w:val="clear" w:color="auto" w:fill="F8F9FA"/>
        <w:spacing w:line="336" w:lineRule="atLeast"/>
        <w:rPr>
          <w:rFonts w:ascii="Arial" w:hAnsi="Arial" w:cs="Arial"/>
          <w:color w:val="222222"/>
          <w:sz w:val="17"/>
          <w:szCs w:val="17"/>
          <w:lang/>
        </w:rPr>
      </w:pPr>
      <w:proofErr w:type="gramStart"/>
      <w:r>
        <w:rPr>
          <w:rFonts w:ascii="Arial" w:hAnsi="Arial" w:cs="Arial"/>
          <w:color w:val="222222"/>
          <w:sz w:val="17"/>
          <w:szCs w:val="17"/>
          <w:lang/>
        </w:rPr>
        <w:t>Panorama of the </w:t>
      </w:r>
      <w:proofErr w:type="spellStart"/>
      <w:r>
        <w:rPr>
          <w:rFonts w:ascii="Arial" w:hAnsi="Arial" w:cs="Arial"/>
          <w:color w:val="222222"/>
          <w:sz w:val="17"/>
          <w:szCs w:val="17"/>
          <w:lang/>
        </w:rPr>
        <w:fldChar w:fldCharType="begin"/>
      </w:r>
      <w:r>
        <w:rPr>
          <w:rFonts w:ascii="Arial" w:hAnsi="Arial" w:cs="Arial"/>
          <w:color w:val="222222"/>
          <w:sz w:val="17"/>
          <w:szCs w:val="17"/>
          <w:lang/>
        </w:rPr>
        <w:instrText xml:space="preserve"> HYPERLINK "https://en.wikipedia.org/wiki/Kangchenjunga" \o "Kangchenjunga" </w:instrText>
      </w:r>
      <w:r>
        <w:rPr>
          <w:rFonts w:ascii="Arial" w:hAnsi="Arial" w:cs="Arial"/>
          <w:color w:val="222222"/>
          <w:sz w:val="17"/>
          <w:szCs w:val="17"/>
          <w:lang/>
        </w:rPr>
        <w:fldChar w:fldCharType="separate"/>
      </w:r>
      <w:r>
        <w:rPr>
          <w:rStyle w:val="Hyperlink"/>
          <w:rFonts w:ascii="Arial" w:hAnsi="Arial" w:cs="Arial"/>
          <w:color w:val="0B0080"/>
          <w:sz w:val="17"/>
          <w:szCs w:val="17"/>
          <w:lang/>
        </w:rPr>
        <w:t>Kangchenjunga</w:t>
      </w:r>
      <w:proofErr w:type="spellEnd"/>
      <w:r>
        <w:rPr>
          <w:rFonts w:ascii="Arial" w:hAnsi="Arial" w:cs="Arial"/>
          <w:color w:val="222222"/>
          <w:sz w:val="17"/>
          <w:szCs w:val="17"/>
          <w:lang/>
        </w:rPr>
        <w:fldChar w:fldCharType="end"/>
      </w:r>
      <w:r>
        <w:rPr>
          <w:rFonts w:ascii="Arial" w:hAnsi="Arial" w:cs="Arial"/>
          <w:color w:val="222222"/>
          <w:sz w:val="17"/>
          <w:szCs w:val="17"/>
          <w:lang/>
        </w:rPr>
        <w:t> massif from Darjeeling's Tiger Hill.</w:t>
      </w:r>
      <w:proofErr w:type="gramEnd"/>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At sunrise, the peaks of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"https://en.wikipedia.org/wiki/Kangchenjunga" \o "Kangchenjunga" </w:instrText>
      </w:r>
      <w:r>
        <w:rPr>
          <w:rFonts w:ascii="Arial" w:hAnsi="Arial" w:cs="Arial"/>
          <w:color w:val="222222"/>
          <w:sz w:val="18"/>
          <w:szCs w:val="18"/>
          <w:lang/>
        </w:rPr>
        <w:fldChar w:fldCharType="separate"/>
      </w:r>
      <w:r>
        <w:rPr>
          <w:rStyle w:val="Hyperlink"/>
          <w:rFonts w:ascii="Arial" w:hAnsi="Arial" w:cs="Arial"/>
          <w:color w:val="0B0080"/>
          <w:sz w:val="18"/>
          <w:szCs w:val="18"/>
          <w:lang/>
        </w:rPr>
        <w:t>Kangchenjunga</w:t>
      </w:r>
      <w:proofErr w:type="spellEnd"/>
      <w:r>
        <w:rPr>
          <w:rFonts w:ascii="Arial" w:hAnsi="Arial" w:cs="Arial"/>
          <w:color w:val="222222"/>
          <w:sz w:val="18"/>
          <w:szCs w:val="18"/>
          <w:lang/>
        </w:rPr>
        <w:fldChar w:fldCharType="end"/>
      </w:r>
      <w:r>
        <w:rPr>
          <w:rFonts w:ascii="Arial" w:hAnsi="Arial" w:cs="Arial"/>
          <w:color w:val="222222"/>
          <w:sz w:val="18"/>
          <w:szCs w:val="18"/>
          <w:lang/>
        </w:rPr>
        <w:t> are </w:t>
      </w:r>
      <w:hyperlink r:id="rId93" w:tooltip="Alpenglow" w:history="1">
        <w:r>
          <w:rPr>
            <w:rStyle w:val="Hyperlink"/>
            <w:rFonts w:ascii="Arial" w:hAnsi="Arial" w:cs="Arial"/>
            <w:color w:val="0B0080"/>
            <w:sz w:val="18"/>
            <w:szCs w:val="18"/>
            <w:lang/>
          </w:rPr>
          <w:t>illuminated before the sun is seen at lower elevations</w:t>
        </w:r>
      </w:hyperlink>
      <w:r>
        <w:rPr>
          <w:rFonts w:ascii="Arial" w:hAnsi="Arial" w:cs="Arial"/>
          <w:color w:val="222222"/>
          <w:sz w:val="18"/>
          <w:szCs w:val="18"/>
          <w:lang/>
        </w:rPr>
        <w:t>.</w:t>
      </w:r>
    </w:p>
    <w:p w:rsidR="008B20E3" w:rsidRDefault="008B20E3" w:rsidP="008B20E3">
      <w:pPr>
        <w:rPr>
          <w:rFonts w:ascii="Arial" w:hAnsi="Arial" w:cs="Arial"/>
          <w:color w:val="222222"/>
          <w:sz w:val="18"/>
          <w:szCs w:val="18"/>
          <w:lang/>
        </w:rPr>
      </w:pPr>
      <w:r>
        <w:rPr>
          <w:rFonts w:ascii="Arial" w:hAnsi="Arial" w:cs="Arial"/>
          <w:noProof/>
          <w:color w:val="0B0080"/>
          <w:sz w:val="18"/>
          <w:szCs w:val="18"/>
          <w:lang w:bidi="hi-IN"/>
        </w:rPr>
        <w:lastRenderedPageBreak/>
        <w:drawing>
          <wp:inline distT="0" distB="0" distL="0" distR="0">
            <wp:extent cx="1716405" cy="2363470"/>
            <wp:effectExtent l="19050" t="0" r="0" b="0"/>
            <wp:docPr id="3" name="Picture 2" descr="Sukhiapokhri Map.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khiapokhri Map.jpg">
                      <a:hlinkClick r:id="rId94"/>
                    </pic:cNvPr>
                    <pic:cNvPicPr>
                      <a:picLocks noChangeAspect="1" noChangeArrowheads="1"/>
                    </pic:cNvPicPr>
                  </pic:nvPicPr>
                  <pic:blipFill>
                    <a:blip r:embed="rId95"/>
                    <a:srcRect/>
                    <a:stretch>
                      <a:fillRect/>
                    </a:stretch>
                  </pic:blipFill>
                  <pic:spPr bwMode="auto">
                    <a:xfrm>
                      <a:off x="0" y="0"/>
                      <a:ext cx="1716405" cy="2363470"/>
                    </a:xfrm>
                    <a:prstGeom prst="rect">
                      <a:avLst/>
                    </a:prstGeom>
                    <a:noFill/>
                    <a:ln w="9525">
                      <a:noFill/>
                      <a:miter lim="800000"/>
                      <a:headEnd/>
                      <a:tailEnd/>
                    </a:ln>
                  </pic:spPr>
                </pic:pic>
              </a:graphicData>
            </a:graphic>
          </wp:inline>
        </w:drawing>
      </w:r>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From Tiger Hill, </w:t>
      </w:r>
      <w:hyperlink r:id="rId96" w:tooltip="Mount Everest" w:history="1">
        <w:r>
          <w:rPr>
            <w:rStyle w:val="Hyperlink"/>
            <w:rFonts w:ascii="Arial" w:hAnsi="Arial" w:cs="Arial"/>
            <w:color w:val="0B0080"/>
            <w:sz w:val="18"/>
            <w:szCs w:val="18"/>
            <w:lang/>
          </w:rPr>
          <w:t>Mount Everest</w:t>
        </w:r>
      </w:hyperlink>
      <w:r>
        <w:rPr>
          <w:rFonts w:ascii="Arial" w:hAnsi="Arial" w:cs="Arial"/>
          <w:color w:val="222222"/>
          <w:sz w:val="18"/>
          <w:szCs w:val="18"/>
          <w:lang/>
        </w:rPr>
        <w:t> (8848m) is just visible. </w:t>
      </w:r>
      <w:hyperlink r:id="rId97" w:tooltip="Makalu" w:history="1">
        <w:r>
          <w:rPr>
            <w:rStyle w:val="Hyperlink"/>
            <w:rFonts w:ascii="Arial" w:hAnsi="Arial" w:cs="Arial"/>
            <w:color w:val="0B0080"/>
            <w:sz w:val="18"/>
            <w:szCs w:val="18"/>
            <w:lang/>
          </w:rPr>
          <w:t>Makalu</w:t>
        </w:r>
      </w:hyperlink>
      <w:r>
        <w:rPr>
          <w:rFonts w:ascii="Arial" w:hAnsi="Arial" w:cs="Arial"/>
          <w:color w:val="222222"/>
          <w:sz w:val="18"/>
          <w:szCs w:val="18"/>
          <w:lang/>
        </w:rPr>
        <w:t> (8481m) looks higher than Mt. Everest, owing to the curvature of the Earth, as it is several miles closer than Everest. The distance in a straight line from Tiger Hill to Everest is 107 miles (172 km).</w:t>
      </w:r>
      <w:hyperlink r:id="rId98" w:anchor="cite_note-3" w:history="1">
        <w:r>
          <w:rPr>
            <w:rStyle w:val="Hyperlink"/>
            <w:rFonts w:ascii="Arial" w:hAnsi="Arial" w:cs="Arial"/>
            <w:color w:val="0B0080"/>
            <w:sz w:val="15"/>
            <w:szCs w:val="15"/>
            <w:vertAlign w:val="superscript"/>
            <w:lang/>
          </w:rPr>
          <w:t>[3</w:t>
        </w:r>
        <w:proofErr w:type="gramStart"/>
        <w:r>
          <w:rPr>
            <w:rStyle w:val="Hyperlink"/>
            <w:rFonts w:ascii="Arial" w:hAnsi="Arial" w:cs="Arial"/>
            <w:color w:val="0B0080"/>
            <w:sz w:val="15"/>
            <w:szCs w:val="15"/>
            <w:vertAlign w:val="superscript"/>
            <w:lang/>
          </w:rPr>
          <w:t>]</w:t>
        </w:r>
        <w:proofErr w:type="gramEnd"/>
      </w:hyperlink>
      <w:hyperlink r:id="rId99" w:anchor="cite_note-4" w:history="1">
        <w:r>
          <w:rPr>
            <w:rStyle w:val="Hyperlink"/>
            <w:rFonts w:ascii="Arial" w:hAnsi="Arial" w:cs="Arial"/>
            <w:color w:val="0B0080"/>
            <w:sz w:val="15"/>
            <w:szCs w:val="15"/>
            <w:vertAlign w:val="superscript"/>
            <w:lang/>
          </w:rPr>
          <w:t>[4]</w:t>
        </w:r>
      </w:hyperlink>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On a clear day,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"https://en.wikipedia.org/wiki/Kurseong" \o "Kurseong" </w:instrText>
      </w:r>
      <w:r>
        <w:rPr>
          <w:rFonts w:ascii="Arial" w:hAnsi="Arial" w:cs="Arial"/>
          <w:color w:val="222222"/>
          <w:sz w:val="18"/>
          <w:szCs w:val="18"/>
          <w:lang/>
        </w:rPr>
        <w:fldChar w:fldCharType="separate"/>
      </w:r>
      <w:r>
        <w:rPr>
          <w:rStyle w:val="Hyperlink"/>
          <w:rFonts w:ascii="Arial" w:hAnsi="Arial" w:cs="Arial"/>
          <w:color w:val="0B0080"/>
          <w:sz w:val="18"/>
          <w:szCs w:val="18"/>
          <w:lang/>
        </w:rPr>
        <w:t>Kurseong</w:t>
      </w:r>
      <w:proofErr w:type="spellEnd"/>
      <w:r>
        <w:rPr>
          <w:rFonts w:ascii="Arial" w:hAnsi="Arial" w:cs="Arial"/>
          <w:color w:val="222222"/>
          <w:sz w:val="18"/>
          <w:szCs w:val="18"/>
          <w:lang/>
        </w:rPr>
        <w:fldChar w:fldCharType="end"/>
      </w:r>
      <w:r>
        <w:rPr>
          <w:rFonts w:ascii="Arial" w:hAnsi="Arial" w:cs="Arial"/>
          <w:color w:val="222222"/>
          <w:sz w:val="18"/>
          <w:szCs w:val="18"/>
          <w:lang/>
        </w:rPr>
        <w:t> is visible to the south and in the distance, along with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"https://en.wikipedia.org/wiki/Teesta_River" \o "Teesta River" </w:instrText>
      </w:r>
      <w:r>
        <w:rPr>
          <w:rFonts w:ascii="Arial" w:hAnsi="Arial" w:cs="Arial"/>
          <w:color w:val="222222"/>
          <w:sz w:val="18"/>
          <w:szCs w:val="18"/>
          <w:lang/>
        </w:rPr>
        <w:fldChar w:fldCharType="separate"/>
      </w:r>
      <w:r>
        <w:rPr>
          <w:rStyle w:val="Hyperlink"/>
          <w:rFonts w:ascii="Arial" w:hAnsi="Arial" w:cs="Arial"/>
          <w:color w:val="0B0080"/>
          <w:sz w:val="18"/>
          <w:szCs w:val="18"/>
          <w:lang/>
        </w:rPr>
        <w:t>Teesta</w:t>
      </w:r>
      <w:proofErr w:type="spellEnd"/>
      <w:r>
        <w:rPr>
          <w:rStyle w:val="Hyperlink"/>
          <w:rFonts w:ascii="Arial" w:hAnsi="Arial" w:cs="Arial"/>
          <w:color w:val="0B0080"/>
          <w:sz w:val="18"/>
          <w:szCs w:val="18"/>
          <w:lang/>
        </w:rPr>
        <w:t xml:space="preserve"> River</w:t>
      </w:r>
      <w:r>
        <w:rPr>
          <w:rFonts w:ascii="Arial" w:hAnsi="Arial" w:cs="Arial"/>
          <w:color w:val="222222"/>
          <w:sz w:val="18"/>
          <w:szCs w:val="18"/>
          <w:lang/>
        </w:rPr>
        <w:fldChar w:fldCharType="end"/>
      </w:r>
      <w:r>
        <w:rPr>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"https://en.wikipedia.org/wiki/Mahananda_River" \o "Mahananda River" </w:instrText>
      </w:r>
      <w:r>
        <w:rPr>
          <w:rFonts w:ascii="Arial" w:hAnsi="Arial" w:cs="Arial"/>
          <w:color w:val="222222"/>
          <w:sz w:val="18"/>
          <w:szCs w:val="18"/>
          <w:lang/>
        </w:rPr>
        <w:fldChar w:fldCharType="separate"/>
      </w:r>
      <w:r>
        <w:rPr>
          <w:rStyle w:val="Hyperlink"/>
          <w:rFonts w:ascii="Arial" w:hAnsi="Arial" w:cs="Arial"/>
          <w:color w:val="0B0080"/>
          <w:sz w:val="18"/>
          <w:szCs w:val="18"/>
          <w:lang/>
        </w:rPr>
        <w:t>Mahanada</w:t>
      </w:r>
      <w:proofErr w:type="spellEnd"/>
      <w:r>
        <w:rPr>
          <w:rStyle w:val="Hyperlink"/>
          <w:rFonts w:ascii="Arial" w:hAnsi="Arial" w:cs="Arial"/>
          <w:color w:val="0B0080"/>
          <w:sz w:val="18"/>
          <w:szCs w:val="18"/>
          <w:lang/>
        </w:rPr>
        <w:t xml:space="preserve"> River</w:t>
      </w:r>
      <w:r>
        <w:rPr>
          <w:rFonts w:ascii="Arial" w:hAnsi="Arial" w:cs="Arial"/>
          <w:color w:val="222222"/>
          <w:sz w:val="18"/>
          <w:szCs w:val="18"/>
          <w:lang/>
        </w:rPr>
        <w:fldChar w:fldCharType="end"/>
      </w:r>
      <w:r>
        <w:rPr>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"https://en.wikipedia.org/wiki/Balason_River" \o "Balason River" </w:instrText>
      </w:r>
      <w:r>
        <w:rPr>
          <w:rFonts w:ascii="Arial" w:hAnsi="Arial" w:cs="Arial"/>
          <w:color w:val="222222"/>
          <w:sz w:val="18"/>
          <w:szCs w:val="18"/>
          <w:lang/>
        </w:rPr>
        <w:fldChar w:fldCharType="separate"/>
      </w:r>
      <w:r>
        <w:rPr>
          <w:rStyle w:val="Hyperlink"/>
          <w:rFonts w:ascii="Arial" w:hAnsi="Arial" w:cs="Arial"/>
          <w:color w:val="0B0080"/>
          <w:sz w:val="18"/>
          <w:szCs w:val="18"/>
          <w:lang/>
        </w:rPr>
        <w:t>Balason</w:t>
      </w:r>
      <w:proofErr w:type="spellEnd"/>
      <w:r>
        <w:rPr>
          <w:rStyle w:val="Hyperlink"/>
          <w:rFonts w:ascii="Arial" w:hAnsi="Arial" w:cs="Arial"/>
          <w:color w:val="0B0080"/>
          <w:sz w:val="18"/>
          <w:szCs w:val="18"/>
          <w:lang/>
        </w:rPr>
        <w:t xml:space="preserve"> River</w:t>
      </w:r>
      <w:r>
        <w:rPr>
          <w:rFonts w:ascii="Arial" w:hAnsi="Arial" w:cs="Arial"/>
          <w:color w:val="222222"/>
          <w:sz w:val="18"/>
          <w:szCs w:val="18"/>
          <w:lang/>
        </w:rPr>
        <w:fldChar w:fldCharType="end"/>
      </w:r>
      <w:r>
        <w:rPr>
          <w:rFonts w:ascii="Arial" w:hAnsi="Arial" w:cs="Arial"/>
          <w:color w:val="222222"/>
          <w:sz w:val="18"/>
          <w:szCs w:val="18"/>
          <w:lang/>
        </w:rPr>
        <w:t> and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"https://en.wikipedia.org/wiki/Mechi_River" \o "Mechi River" </w:instrText>
      </w:r>
      <w:r>
        <w:rPr>
          <w:rFonts w:ascii="Arial" w:hAnsi="Arial" w:cs="Arial"/>
          <w:color w:val="222222"/>
          <w:sz w:val="18"/>
          <w:szCs w:val="18"/>
          <w:lang/>
        </w:rPr>
        <w:fldChar w:fldCharType="separate"/>
      </w:r>
      <w:r>
        <w:rPr>
          <w:rStyle w:val="Hyperlink"/>
          <w:rFonts w:ascii="Arial" w:hAnsi="Arial" w:cs="Arial"/>
          <w:color w:val="0B0080"/>
          <w:sz w:val="18"/>
          <w:szCs w:val="18"/>
          <w:lang/>
        </w:rPr>
        <w:t>Mechi</w:t>
      </w:r>
      <w:proofErr w:type="spellEnd"/>
      <w:r>
        <w:rPr>
          <w:rStyle w:val="Hyperlink"/>
          <w:rFonts w:ascii="Arial" w:hAnsi="Arial" w:cs="Arial"/>
          <w:color w:val="0B0080"/>
          <w:sz w:val="18"/>
          <w:szCs w:val="18"/>
          <w:lang/>
        </w:rPr>
        <w:t xml:space="preserve"> River</w:t>
      </w:r>
      <w:r>
        <w:rPr>
          <w:rFonts w:ascii="Arial" w:hAnsi="Arial" w:cs="Arial"/>
          <w:color w:val="222222"/>
          <w:sz w:val="18"/>
          <w:szCs w:val="18"/>
          <w:lang/>
        </w:rPr>
        <w:fldChar w:fldCharType="end"/>
      </w:r>
      <w:r>
        <w:rPr>
          <w:rFonts w:ascii="Arial" w:hAnsi="Arial" w:cs="Arial"/>
          <w:color w:val="222222"/>
          <w:sz w:val="18"/>
          <w:szCs w:val="18"/>
          <w:lang/>
        </w:rPr>
        <w:t> meandering down to the south.</w:t>
      </w:r>
      <w:hyperlink r:id="rId100" w:anchor="cite_note-5" w:history="1">
        <w:r>
          <w:rPr>
            <w:rStyle w:val="Hyperlink"/>
            <w:rFonts w:ascii="Arial" w:hAnsi="Arial" w:cs="Arial"/>
            <w:color w:val="0B0080"/>
            <w:sz w:val="15"/>
            <w:szCs w:val="15"/>
            <w:vertAlign w:val="superscript"/>
            <w:lang/>
          </w:rPr>
          <w:t>[5]</w:t>
        </w:r>
      </w:hyperlink>
      <w:r>
        <w:rPr>
          <w:rFonts w:ascii="Arial" w:hAnsi="Arial" w:cs="Arial"/>
          <w:color w:val="222222"/>
          <w:sz w:val="18"/>
          <w:szCs w:val="18"/>
          <w:lang/>
        </w:rPr>
        <w:t> </w:t>
      </w:r>
      <w:proofErr w:type="spellStart"/>
      <w:r>
        <w:rPr>
          <w:rFonts w:ascii="Arial" w:hAnsi="Arial" w:cs="Arial"/>
          <w:color w:val="222222"/>
          <w:sz w:val="18"/>
          <w:szCs w:val="18"/>
          <w:lang/>
        </w:rPr>
        <w:t>Chumal</w:t>
      </w:r>
      <w:proofErr w:type="spellEnd"/>
      <w:r>
        <w:rPr>
          <w:rFonts w:ascii="Arial" w:hAnsi="Arial" w:cs="Arial"/>
          <w:color w:val="222222"/>
          <w:sz w:val="18"/>
          <w:szCs w:val="18"/>
          <w:lang/>
        </w:rPr>
        <w:t xml:space="preserve"> </w:t>
      </w:r>
      <w:proofErr w:type="spellStart"/>
      <w:r>
        <w:rPr>
          <w:rFonts w:ascii="Arial" w:hAnsi="Arial" w:cs="Arial"/>
          <w:color w:val="222222"/>
          <w:sz w:val="18"/>
          <w:szCs w:val="18"/>
          <w:lang/>
        </w:rPr>
        <w:t>Rhi</w:t>
      </w:r>
      <w:proofErr w:type="spellEnd"/>
      <w:r>
        <w:rPr>
          <w:rFonts w:ascii="Arial" w:hAnsi="Arial" w:cs="Arial"/>
          <w:color w:val="222222"/>
          <w:sz w:val="18"/>
          <w:szCs w:val="18"/>
          <w:lang/>
        </w:rPr>
        <w:t xml:space="preserve"> mountain of Tibet, 84 miles (135 km) away, is visible over the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"https://en.wikipedia.org/w/index.php?title=Chola_Range&amp;action=edit&amp;redlink=1" \o "Chola Range (page does not exist)" </w:instrText>
      </w:r>
      <w:r>
        <w:rPr>
          <w:rFonts w:ascii="Arial" w:hAnsi="Arial" w:cs="Arial"/>
          <w:color w:val="222222"/>
          <w:sz w:val="18"/>
          <w:szCs w:val="18"/>
          <w:lang/>
        </w:rPr>
        <w:fldChar w:fldCharType="separate"/>
      </w:r>
      <w:r>
        <w:rPr>
          <w:rStyle w:val="Hyperlink"/>
          <w:rFonts w:ascii="Arial" w:hAnsi="Arial" w:cs="Arial"/>
          <w:color w:val="A55858"/>
          <w:sz w:val="18"/>
          <w:szCs w:val="18"/>
          <w:lang/>
        </w:rPr>
        <w:t>Chola</w:t>
      </w:r>
      <w:proofErr w:type="spellEnd"/>
      <w:r>
        <w:rPr>
          <w:rStyle w:val="Hyperlink"/>
          <w:rFonts w:ascii="Arial" w:hAnsi="Arial" w:cs="Arial"/>
          <w:color w:val="A55858"/>
          <w:sz w:val="18"/>
          <w:szCs w:val="18"/>
          <w:lang/>
        </w:rPr>
        <w:t xml:space="preserve"> Range</w:t>
      </w:r>
      <w:r>
        <w:rPr>
          <w:rFonts w:ascii="Arial" w:hAnsi="Arial" w:cs="Arial"/>
          <w:color w:val="222222"/>
          <w:sz w:val="18"/>
          <w:szCs w:val="18"/>
          <w:lang/>
        </w:rPr>
        <w:fldChar w:fldCharType="end"/>
      </w:r>
      <w:r>
        <w:rPr>
          <w:rFonts w:ascii="Arial" w:hAnsi="Arial" w:cs="Arial"/>
          <w:color w:val="222222"/>
          <w:sz w:val="18"/>
          <w:szCs w:val="18"/>
          <w:lang/>
        </w:rPr>
        <w:t>.</w:t>
      </w:r>
      <w:hyperlink r:id="rId101" w:anchor="cite_note-6" w:history="1">
        <w:r>
          <w:rPr>
            <w:rStyle w:val="Hyperlink"/>
            <w:rFonts w:ascii="Arial" w:hAnsi="Arial" w:cs="Arial"/>
            <w:color w:val="0B0080"/>
            <w:sz w:val="15"/>
            <w:szCs w:val="15"/>
            <w:vertAlign w:val="superscript"/>
            <w:lang/>
          </w:rPr>
          <w:t>[6]</w:t>
        </w:r>
      </w:hyperlink>
    </w:p>
    <w:p w:rsidR="008B20E3" w:rsidRDefault="008B20E3" w:rsidP="008B20E3">
      <w:pPr>
        <w:pStyle w:val="NormalWeb"/>
        <w:spacing w:before="120" w:beforeAutospacing="0" w:after="120" w:afterAutospacing="0"/>
        <w:rPr>
          <w:rFonts w:ascii="Arial" w:hAnsi="Arial" w:cs="Arial"/>
          <w:color w:val="222222"/>
          <w:sz w:val="18"/>
          <w:szCs w:val="18"/>
          <w:lang/>
        </w:rPr>
      </w:pPr>
      <w:hyperlink r:id="rId102" w:tooltip="Senchal Wildlife Sanctuary" w:history="1">
        <w:proofErr w:type="spellStart"/>
        <w:r>
          <w:rPr>
            <w:rStyle w:val="Hyperlink"/>
            <w:rFonts w:ascii="Arial" w:hAnsi="Arial" w:cs="Arial"/>
            <w:color w:val="0B0080"/>
            <w:sz w:val="18"/>
            <w:szCs w:val="18"/>
            <w:lang/>
          </w:rPr>
          <w:t>Senchal</w:t>
        </w:r>
        <w:proofErr w:type="spellEnd"/>
        <w:r>
          <w:rPr>
            <w:rStyle w:val="Hyperlink"/>
            <w:rFonts w:ascii="Arial" w:hAnsi="Arial" w:cs="Arial"/>
            <w:color w:val="0B0080"/>
            <w:sz w:val="18"/>
            <w:szCs w:val="18"/>
            <w:lang/>
          </w:rPr>
          <w:t xml:space="preserve"> Wildlife Sanctuary</w:t>
        </w:r>
      </w:hyperlink>
      <w:r>
        <w:rPr>
          <w:rFonts w:ascii="Arial" w:hAnsi="Arial" w:cs="Arial"/>
          <w:color w:val="222222"/>
          <w:sz w:val="18"/>
          <w:szCs w:val="18"/>
          <w:lang/>
        </w:rPr>
        <w:t> is close to Tiger Hill.</w:t>
      </w:r>
    </w:p>
    <w:p w:rsidR="008B20E3" w:rsidRDefault="008B20E3" w:rsidP="008B20E3">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r>
        <w:rPr>
          <w:rStyle w:val="mw-headline"/>
          <w:rFonts w:ascii="Georgia" w:hAnsi="Georgia" w:cs="Arial"/>
          <w:b w:val="0"/>
          <w:bCs w:val="0"/>
          <w:color w:val="000000"/>
          <w:sz w:val="27"/>
          <w:szCs w:val="27"/>
          <w:lang/>
        </w:rPr>
        <w:t>References</w:t>
      </w:r>
    </w:p>
    <w:p w:rsidR="008B20E3" w:rsidRDefault="008B20E3" w:rsidP="008B20E3">
      <w:pPr>
        <w:pStyle w:val="Heading1"/>
        <w:pBdr>
          <w:bottom w:val="single" w:sz="6" w:space="0" w:color="A2A9B1"/>
        </w:pBdr>
        <w:spacing w:before="0" w:beforeAutospacing="0" w:after="60" w:afterAutospacing="0"/>
        <w:rPr>
          <w:rFonts w:ascii="Georgia" w:hAnsi="Georgia"/>
          <w:b w:val="0"/>
          <w:bCs w:val="0"/>
          <w:color w:val="000000"/>
          <w:sz w:val="36"/>
          <w:szCs w:val="36"/>
          <w:lang/>
        </w:rPr>
      </w:pPr>
      <w:proofErr w:type="spellStart"/>
      <w:r>
        <w:rPr>
          <w:rFonts w:ascii="Georgia" w:hAnsi="Georgia"/>
          <w:b w:val="0"/>
          <w:bCs w:val="0"/>
          <w:color w:val="000000"/>
          <w:sz w:val="36"/>
          <w:szCs w:val="36"/>
          <w:lang/>
        </w:rPr>
        <w:t>Padmaja</w:t>
      </w:r>
      <w:proofErr w:type="spellEnd"/>
      <w:r>
        <w:rPr>
          <w:rFonts w:ascii="Georgia" w:hAnsi="Georgia"/>
          <w:b w:val="0"/>
          <w:bCs w:val="0"/>
          <w:color w:val="000000"/>
          <w:sz w:val="36"/>
          <w:szCs w:val="36"/>
          <w:lang/>
        </w:rPr>
        <w:t xml:space="preserve"> Naidu Himalayan Zoological Park</w:t>
      </w:r>
    </w:p>
    <w:p w:rsidR="008B20E3" w:rsidRDefault="008B20E3" w:rsidP="008B20E3">
      <w:pPr>
        <w:rPr>
          <w:rFonts w:ascii="Arial" w:hAnsi="Arial" w:cs="Arial"/>
          <w:color w:val="222222"/>
          <w:sz w:val="17"/>
          <w:szCs w:val="17"/>
        </w:rPr>
      </w:pPr>
      <w:r>
        <w:rPr>
          <w:rFonts w:ascii="Arial" w:hAnsi="Arial" w:cs="Arial"/>
          <w:color w:val="222222"/>
          <w:sz w:val="17"/>
          <w:szCs w:val="17"/>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208"/>
        <w:gridCol w:w="4072"/>
      </w:tblGrid>
      <w:tr w:rsidR="008B20E3" w:rsidTr="008B20E3">
        <w:trPr>
          <w:tblCellSpacing w:w="15" w:type="dxa"/>
        </w:trPr>
        <w:tc>
          <w:tcPr>
            <w:tcW w:w="0" w:type="auto"/>
            <w:gridSpan w:val="2"/>
            <w:tcBorders>
              <w:top w:val="nil"/>
              <w:left w:val="nil"/>
              <w:bottom w:val="nil"/>
              <w:right w:val="nil"/>
            </w:tcBorders>
            <w:shd w:val="clear" w:color="auto" w:fill="F8F9FA"/>
            <w:vAlign w:val="center"/>
            <w:hideMark/>
          </w:tcPr>
          <w:p w:rsidR="008B20E3" w:rsidRDefault="008B20E3">
            <w:pPr>
              <w:spacing w:before="120" w:after="120" w:line="360" w:lineRule="atLeast"/>
              <w:jc w:val="center"/>
              <w:rPr>
                <w:rFonts w:ascii="Mangal" w:hAnsi="Mangal" w:cs="Mangal"/>
                <w:b/>
                <w:bCs/>
                <w:color w:val="000000"/>
                <w:sz w:val="21"/>
                <w:szCs w:val="21"/>
              </w:rPr>
            </w:pPr>
            <w:proofErr w:type="spellStart"/>
            <w:r>
              <w:rPr>
                <w:b/>
                <w:bCs/>
                <w:color w:val="000000"/>
                <w:sz w:val="21"/>
                <w:szCs w:val="21"/>
              </w:rPr>
              <w:t>Padmaja</w:t>
            </w:r>
            <w:proofErr w:type="spellEnd"/>
            <w:r>
              <w:rPr>
                <w:b/>
                <w:bCs/>
                <w:color w:val="000000"/>
                <w:sz w:val="21"/>
                <w:szCs w:val="21"/>
              </w:rPr>
              <w:t xml:space="preserve"> Naidu Himalayan Zoological Park</w:t>
            </w:r>
            <w:r>
              <w:rPr>
                <w:b/>
                <w:bCs/>
                <w:color w:val="000000"/>
                <w:sz w:val="21"/>
                <w:szCs w:val="21"/>
              </w:rPr>
              <w:br/>
            </w:r>
            <w:r>
              <w:rPr>
                <w:rFonts w:cs="Vrinda"/>
                <w:b/>
                <w:bCs/>
                <w:color w:val="000000"/>
                <w:sz w:val="21"/>
                <w:szCs w:val="21"/>
                <w:cs/>
                <w:lang w:bidi="bn-IN"/>
              </w:rPr>
              <w:t>পদ্মাজা নাইডু হিমালয়ান জুওলজিক্যাল পার্ক</w:t>
            </w:r>
            <w:r>
              <w:rPr>
                <w:b/>
                <w:bCs/>
                <w:color w:val="000000"/>
                <w:sz w:val="21"/>
                <w:szCs w:val="21"/>
              </w:rPr>
              <w:br/>
            </w:r>
            <w:r>
              <w:rPr>
                <w:rFonts w:cs="Vrinda"/>
                <w:b/>
                <w:bCs/>
                <w:color w:val="000000"/>
                <w:sz w:val="21"/>
                <w:szCs w:val="21"/>
                <w:cs/>
                <w:lang w:bidi="bn-IN"/>
              </w:rPr>
              <w:t>দার্জিলিং চিড়িয়াখানা</w:t>
            </w:r>
          </w:p>
        </w:tc>
      </w:tr>
      <w:tr w:rsidR="008B20E3" w:rsidTr="008B20E3">
        <w:trPr>
          <w:tblCellSpacing w:w="15" w:type="dxa"/>
        </w:trPr>
        <w:tc>
          <w:tcPr>
            <w:tcW w:w="0" w:type="auto"/>
            <w:gridSpan w:val="2"/>
            <w:shd w:val="clear" w:color="auto" w:fill="F8F9FA"/>
            <w:hideMark/>
          </w:tcPr>
          <w:p w:rsidR="008B20E3" w:rsidRDefault="008B20E3">
            <w:pPr>
              <w:spacing w:before="120" w:after="120" w:line="360" w:lineRule="atLeast"/>
              <w:jc w:val="center"/>
              <w:rPr>
                <w:rFonts w:ascii="Mangal" w:hAnsi="Mangal" w:cs="Mangal"/>
                <w:color w:val="000000"/>
                <w:sz w:val="17"/>
                <w:szCs w:val="17"/>
              </w:rPr>
            </w:pPr>
            <w:r>
              <w:rPr>
                <w:noProof/>
                <w:color w:val="0B0080"/>
                <w:sz w:val="17"/>
                <w:szCs w:val="17"/>
                <w:lang w:bidi="hi-IN"/>
              </w:rPr>
              <w:drawing>
                <wp:inline distT="0" distB="0" distL="0" distR="0">
                  <wp:extent cx="1431925" cy="1440815"/>
                  <wp:effectExtent l="19050" t="0" r="0" b="0"/>
                  <wp:docPr id="5" name="Picture 5" descr="Padmaja Naidu Himalayan Zoological Park logo.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dmaja Naidu Himalayan Zoological Park logo.png">
                            <a:hlinkClick r:id="rId103"/>
                          </pic:cNvPr>
                          <pic:cNvPicPr>
                            <a:picLocks noChangeAspect="1" noChangeArrowheads="1"/>
                          </pic:cNvPicPr>
                        </pic:nvPicPr>
                        <pic:blipFill>
                          <a:blip r:embed="rId104"/>
                          <a:srcRect/>
                          <a:stretch>
                            <a:fillRect/>
                          </a:stretch>
                        </pic:blipFill>
                        <pic:spPr bwMode="auto">
                          <a:xfrm>
                            <a:off x="0" y="0"/>
                            <a:ext cx="1431925" cy="1440815"/>
                          </a:xfrm>
                          <a:prstGeom prst="rect">
                            <a:avLst/>
                          </a:prstGeom>
                          <a:noFill/>
                          <a:ln w="9525">
                            <a:noFill/>
                            <a:miter lim="800000"/>
                            <a:headEnd/>
                            <a:tailEnd/>
                          </a:ln>
                        </pic:spPr>
                      </pic:pic>
                    </a:graphicData>
                  </a:graphic>
                </wp:inline>
              </w:drawing>
            </w:r>
          </w:p>
        </w:tc>
      </w:tr>
      <w:tr w:rsidR="008B20E3" w:rsidTr="008B20E3">
        <w:trPr>
          <w:tblCellSpacing w:w="15" w:type="dxa"/>
        </w:trPr>
        <w:tc>
          <w:tcPr>
            <w:tcW w:w="0" w:type="auto"/>
            <w:gridSpan w:val="2"/>
            <w:shd w:val="clear" w:color="auto" w:fill="F8F9FA"/>
            <w:hideMark/>
          </w:tcPr>
          <w:p w:rsidR="008B20E3" w:rsidRDefault="008B20E3">
            <w:pPr>
              <w:spacing w:before="120" w:after="120" w:line="360" w:lineRule="atLeast"/>
              <w:jc w:val="center"/>
              <w:rPr>
                <w:color w:val="000000"/>
                <w:sz w:val="17"/>
                <w:szCs w:val="17"/>
              </w:rPr>
            </w:pPr>
            <w:r>
              <w:rPr>
                <w:noProof/>
                <w:color w:val="0B0080"/>
                <w:sz w:val="17"/>
                <w:szCs w:val="17"/>
                <w:lang w:bidi="hi-IN"/>
              </w:rPr>
              <w:lastRenderedPageBreak/>
              <w:drawing>
                <wp:inline distT="0" distB="0" distL="0" distR="0">
                  <wp:extent cx="2096135" cy="1569720"/>
                  <wp:effectExtent l="19050" t="0" r="0" b="0"/>
                  <wp:docPr id="6" name="Picture 6" descr="Padmaja Naidu Himalayan Zoological Park Entrance.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dmaja Naidu Himalayan Zoological Park Entrance.JPG">
                            <a:hlinkClick r:id="rId105"/>
                          </pic:cNvPr>
                          <pic:cNvPicPr>
                            <a:picLocks noChangeAspect="1" noChangeArrowheads="1"/>
                          </pic:cNvPicPr>
                        </pic:nvPicPr>
                        <pic:blipFill>
                          <a:blip r:embed="rId106"/>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8B20E3" w:rsidRDefault="008B20E3" w:rsidP="008B20E3">
            <w:pPr>
              <w:spacing w:before="120" w:after="120" w:line="360" w:lineRule="atLeast"/>
              <w:jc w:val="center"/>
              <w:rPr>
                <w:rFonts w:ascii="Mangal" w:hAnsi="Mangal" w:cs="Mangal"/>
                <w:color w:val="000000"/>
                <w:sz w:val="17"/>
                <w:szCs w:val="17"/>
              </w:rPr>
            </w:pPr>
            <w:r>
              <w:rPr>
                <w:color w:val="000000"/>
                <w:sz w:val="17"/>
                <w:szCs w:val="17"/>
              </w:rPr>
              <w:t>Zoo entrance</w:t>
            </w:r>
          </w:p>
        </w:tc>
      </w:tr>
      <w:tr w:rsidR="008B20E3" w:rsidTr="008B20E3">
        <w:trPr>
          <w:tblCellSpacing w:w="15" w:type="dxa"/>
        </w:trPr>
        <w:tc>
          <w:tcPr>
            <w:tcW w:w="0" w:type="auto"/>
            <w:shd w:val="clear" w:color="auto" w:fill="F8F9FA"/>
            <w:hideMark/>
          </w:tcPr>
          <w:p w:rsidR="008B20E3" w:rsidRDefault="008B20E3">
            <w:pPr>
              <w:spacing w:before="120" w:after="120" w:line="360" w:lineRule="atLeast"/>
              <w:rPr>
                <w:rFonts w:ascii="Mangal" w:hAnsi="Mangal" w:cs="Mangal"/>
                <w:b/>
                <w:bCs/>
                <w:color w:val="000000"/>
                <w:sz w:val="17"/>
                <w:szCs w:val="17"/>
              </w:rPr>
            </w:pPr>
            <w:r>
              <w:rPr>
                <w:b/>
                <w:bCs/>
                <w:color w:val="000000"/>
                <w:sz w:val="17"/>
                <w:szCs w:val="17"/>
              </w:rPr>
              <w:t>Date opened</w:t>
            </w:r>
          </w:p>
        </w:tc>
        <w:tc>
          <w:tcPr>
            <w:tcW w:w="0" w:type="auto"/>
            <w:shd w:val="clear" w:color="auto" w:fill="F8F9FA"/>
            <w:hideMark/>
          </w:tcPr>
          <w:p w:rsidR="008B20E3" w:rsidRDefault="008B20E3">
            <w:pPr>
              <w:spacing w:before="120" w:after="120" w:line="360" w:lineRule="atLeast"/>
              <w:rPr>
                <w:rFonts w:ascii="Mangal" w:hAnsi="Mangal" w:cs="Mangal"/>
                <w:color w:val="000000"/>
                <w:sz w:val="17"/>
                <w:szCs w:val="17"/>
              </w:rPr>
            </w:pPr>
            <w:r>
              <w:rPr>
                <w:color w:val="000000"/>
                <w:sz w:val="17"/>
                <w:szCs w:val="17"/>
              </w:rPr>
              <w:t>1958</w:t>
            </w:r>
            <w:hyperlink r:id="rId107" w:anchor="cite_note-darjeelingnews-1" w:history="1">
              <w:r>
                <w:rPr>
                  <w:rStyle w:val="Hyperlink"/>
                  <w:color w:val="0B0080"/>
                  <w:sz w:val="13"/>
                  <w:szCs w:val="13"/>
                  <w:vertAlign w:val="superscript"/>
                </w:rPr>
                <w:t>[1]</w:t>
              </w:r>
            </w:hyperlink>
          </w:p>
        </w:tc>
      </w:tr>
      <w:tr w:rsidR="008B20E3" w:rsidTr="008B20E3">
        <w:trPr>
          <w:tblCellSpacing w:w="15" w:type="dxa"/>
        </w:trPr>
        <w:tc>
          <w:tcPr>
            <w:tcW w:w="0" w:type="auto"/>
            <w:shd w:val="clear" w:color="auto" w:fill="F8F9FA"/>
            <w:hideMark/>
          </w:tcPr>
          <w:p w:rsidR="008B20E3" w:rsidRDefault="008B20E3">
            <w:pPr>
              <w:spacing w:before="120" w:after="120" w:line="360" w:lineRule="atLeast"/>
              <w:rPr>
                <w:rFonts w:ascii="Mangal" w:hAnsi="Mangal" w:cs="Mangal"/>
                <w:b/>
                <w:bCs/>
                <w:color w:val="000000"/>
                <w:sz w:val="17"/>
                <w:szCs w:val="17"/>
              </w:rPr>
            </w:pPr>
            <w:r>
              <w:rPr>
                <w:b/>
                <w:bCs/>
                <w:color w:val="000000"/>
                <w:sz w:val="17"/>
                <w:szCs w:val="17"/>
              </w:rPr>
              <w:t>Location</w:t>
            </w:r>
          </w:p>
        </w:tc>
        <w:tc>
          <w:tcPr>
            <w:tcW w:w="0" w:type="auto"/>
            <w:shd w:val="clear" w:color="auto" w:fill="F8F9FA"/>
            <w:hideMark/>
          </w:tcPr>
          <w:p w:rsidR="008B20E3" w:rsidRDefault="008B20E3">
            <w:pPr>
              <w:spacing w:before="120" w:after="120" w:line="360" w:lineRule="atLeast"/>
              <w:rPr>
                <w:rFonts w:ascii="Mangal" w:hAnsi="Mangal" w:cs="Mangal"/>
                <w:color w:val="000000"/>
                <w:sz w:val="17"/>
                <w:szCs w:val="17"/>
              </w:rPr>
            </w:pPr>
            <w:hyperlink r:id="rId108" w:tooltip="Darjeeling" w:history="1">
              <w:r>
                <w:rPr>
                  <w:rStyle w:val="Hyperlink"/>
                  <w:color w:val="0B0080"/>
                  <w:sz w:val="17"/>
                  <w:szCs w:val="17"/>
                </w:rPr>
                <w:t>Darjeeling</w:t>
              </w:r>
            </w:hyperlink>
            <w:r>
              <w:rPr>
                <w:color w:val="000000"/>
                <w:sz w:val="17"/>
                <w:szCs w:val="17"/>
              </w:rPr>
              <w:t>, </w:t>
            </w:r>
            <w:hyperlink r:id="rId109" w:tooltip="West Bengal" w:history="1">
              <w:r>
                <w:rPr>
                  <w:rStyle w:val="Hyperlink"/>
                  <w:color w:val="0B0080"/>
                  <w:sz w:val="17"/>
                  <w:szCs w:val="17"/>
                </w:rPr>
                <w:t>West Bengal</w:t>
              </w:r>
            </w:hyperlink>
            <w:r>
              <w:rPr>
                <w:color w:val="000000"/>
                <w:sz w:val="17"/>
                <w:szCs w:val="17"/>
              </w:rPr>
              <w:t>, </w:t>
            </w:r>
            <w:hyperlink r:id="rId110" w:tooltip="India" w:history="1">
              <w:r>
                <w:rPr>
                  <w:rStyle w:val="Hyperlink"/>
                  <w:color w:val="0B0080"/>
                  <w:sz w:val="17"/>
                  <w:szCs w:val="17"/>
                </w:rPr>
                <w:t>India</w:t>
              </w:r>
            </w:hyperlink>
          </w:p>
        </w:tc>
      </w:tr>
      <w:tr w:rsidR="008B20E3" w:rsidTr="008B20E3">
        <w:trPr>
          <w:tblCellSpacing w:w="15" w:type="dxa"/>
        </w:trPr>
        <w:tc>
          <w:tcPr>
            <w:tcW w:w="0" w:type="auto"/>
            <w:shd w:val="clear" w:color="auto" w:fill="F8F9FA"/>
            <w:hideMark/>
          </w:tcPr>
          <w:p w:rsidR="008B20E3" w:rsidRDefault="008B20E3">
            <w:pPr>
              <w:spacing w:before="120" w:after="120" w:line="360" w:lineRule="atLeast"/>
              <w:rPr>
                <w:rFonts w:ascii="Mangal" w:hAnsi="Mangal" w:cs="Mangal"/>
                <w:b/>
                <w:bCs/>
                <w:color w:val="000000"/>
                <w:sz w:val="17"/>
                <w:szCs w:val="17"/>
              </w:rPr>
            </w:pPr>
            <w:hyperlink r:id="rId111" w:tooltip="Geographic coordinate system" w:history="1">
              <w:r>
                <w:rPr>
                  <w:rStyle w:val="Hyperlink"/>
                  <w:b/>
                  <w:bCs/>
                  <w:color w:val="0B0080"/>
                  <w:sz w:val="17"/>
                  <w:szCs w:val="17"/>
                </w:rPr>
                <w:t>Coordinates</w:t>
              </w:r>
            </w:hyperlink>
          </w:p>
        </w:tc>
        <w:tc>
          <w:tcPr>
            <w:tcW w:w="0" w:type="auto"/>
            <w:shd w:val="clear" w:color="auto" w:fill="F8F9FA"/>
            <w:hideMark/>
          </w:tcPr>
          <w:p w:rsidR="008B20E3" w:rsidRDefault="008B20E3">
            <w:pPr>
              <w:spacing w:line="360" w:lineRule="atLeast"/>
              <w:rPr>
                <w:rFonts w:ascii="Mangal" w:hAnsi="Mangal" w:cs="Mangal"/>
                <w:color w:val="000000"/>
                <w:sz w:val="17"/>
                <w:szCs w:val="17"/>
              </w:rPr>
            </w:pPr>
            <w:r>
              <w:rPr>
                <w:noProof/>
                <w:color w:val="000000"/>
                <w:sz w:val="17"/>
                <w:szCs w:val="17"/>
                <w:lang w:bidi="hi-IN"/>
              </w:rPr>
              <w:drawing>
                <wp:inline distT="0" distB="0" distL="0" distR="0">
                  <wp:extent cx="163830" cy="163830"/>
                  <wp:effectExtent l="19050" t="0" r="7620" b="0"/>
                  <wp:docPr id="7" name="Picture 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5/WMA_button2b.png/17px-WMA_button2b.png"/>
                          <pic:cNvPicPr>
                            <a:picLocks noChangeAspect="1" noChangeArrowheads="1"/>
                          </pic:cNvPicPr>
                        </pic:nvPicPr>
                        <pic:blipFill>
                          <a:blip r:embed="rId1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13" w:history="1">
              <w:r>
                <w:rPr>
                  <w:rStyle w:val="geo-dec"/>
                  <w:color w:val="663366"/>
                  <w:sz w:val="17"/>
                  <w:szCs w:val="17"/>
                </w:rPr>
                <w:t>27.0586099°N 88.254405°E</w:t>
              </w:r>
            </w:hyperlink>
            <w:hyperlink r:id="rId114" w:tooltip="Geographic coordinate system" w:history="1">
              <w:r>
                <w:rPr>
                  <w:rStyle w:val="Hyperlink"/>
                  <w:color w:val="0B0080"/>
                  <w:sz w:val="15"/>
                  <w:szCs w:val="15"/>
                </w:rPr>
                <w:t>Coordinates</w:t>
              </w:r>
            </w:hyperlink>
            <w:r>
              <w:rPr>
                <w:color w:val="000000"/>
                <w:sz w:val="15"/>
                <w:szCs w:val="15"/>
              </w:rPr>
              <w:t>: </w:t>
            </w:r>
            <w:r>
              <w:rPr>
                <w:noProof/>
                <w:color w:val="000000"/>
                <w:sz w:val="15"/>
                <w:szCs w:val="15"/>
                <w:lang w:bidi="hi-IN"/>
              </w:rPr>
              <w:drawing>
                <wp:inline distT="0" distB="0" distL="0" distR="0">
                  <wp:extent cx="163830" cy="163830"/>
                  <wp:effectExtent l="19050" t="0" r="7620" b="0"/>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5/WMA_button2b.png/17px-WMA_button2b.png"/>
                          <pic:cNvPicPr>
                            <a:picLocks noChangeAspect="1" noChangeArrowheads="1"/>
                          </pic:cNvPicPr>
                        </pic:nvPicPr>
                        <pic:blipFill>
                          <a:blip r:embed="rId1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15" w:history="1">
              <w:r>
                <w:rPr>
                  <w:rStyle w:val="geo-dec"/>
                  <w:color w:val="663366"/>
                  <w:sz w:val="15"/>
                  <w:szCs w:val="15"/>
                </w:rPr>
                <w:t>27.0586099°N 88.254405°E</w:t>
              </w:r>
            </w:hyperlink>
          </w:p>
        </w:tc>
      </w:tr>
      <w:tr w:rsidR="008B20E3" w:rsidTr="008B20E3">
        <w:trPr>
          <w:tblCellSpacing w:w="15" w:type="dxa"/>
        </w:trPr>
        <w:tc>
          <w:tcPr>
            <w:tcW w:w="0" w:type="auto"/>
            <w:shd w:val="clear" w:color="auto" w:fill="F8F9FA"/>
            <w:hideMark/>
          </w:tcPr>
          <w:p w:rsidR="008B20E3" w:rsidRDefault="008B20E3">
            <w:pPr>
              <w:spacing w:line="360" w:lineRule="atLeast"/>
              <w:rPr>
                <w:rFonts w:ascii="Mangal" w:hAnsi="Mangal" w:cs="Mangal"/>
                <w:b/>
                <w:bCs/>
                <w:color w:val="000000"/>
                <w:sz w:val="17"/>
                <w:szCs w:val="17"/>
              </w:rPr>
            </w:pPr>
            <w:r>
              <w:rPr>
                <w:b/>
                <w:bCs/>
                <w:color w:val="000000"/>
                <w:sz w:val="17"/>
                <w:szCs w:val="17"/>
              </w:rPr>
              <w:t>Land area</w:t>
            </w:r>
          </w:p>
        </w:tc>
        <w:tc>
          <w:tcPr>
            <w:tcW w:w="0" w:type="auto"/>
            <w:shd w:val="clear" w:color="auto" w:fill="F8F9FA"/>
            <w:hideMark/>
          </w:tcPr>
          <w:p w:rsidR="008B20E3" w:rsidRDefault="008B20E3">
            <w:pPr>
              <w:spacing w:line="360" w:lineRule="atLeast"/>
              <w:rPr>
                <w:rFonts w:ascii="Mangal" w:hAnsi="Mangal" w:cs="Mangal"/>
                <w:color w:val="000000"/>
                <w:sz w:val="17"/>
                <w:szCs w:val="17"/>
              </w:rPr>
            </w:pPr>
            <w:r>
              <w:rPr>
                <w:color w:val="000000"/>
                <w:sz w:val="17"/>
                <w:szCs w:val="17"/>
              </w:rPr>
              <w:t>67.56 acres (27.3 ha)</w:t>
            </w:r>
            <w:hyperlink r:id="rId116" w:anchor="cite_note-zoo_about-2" w:history="1">
              <w:r>
                <w:rPr>
                  <w:rStyle w:val="Hyperlink"/>
                  <w:color w:val="0B0080"/>
                  <w:sz w:val="13"/>
                  <w:szCs w:val="13"/>
                  <w:vertAlign w:val="superscript"/>
                </w:rPr>
                <w:t>[2]</w:t>
              </w:r>
            </w:hyperlink>
          </w:p>
        </w:tc>
      </w:tr>
      <w:tr w:rsidR="008B20E3" w:rsidTr="008B20E3">
        <w:trPr>
          <w:tblCellSpacing w:w="15" w:type="dxa"/>
        </w:trPr>
        <w:tc>
          <w:tcPr>
            <w:tcW w:w="0" w:type="auto"/>
            <w:shd w:val="clear" w:color="auto" w:fill="F8F9FA"/>
            <w:hideMark/>
          </w:tcPr>
          <w:p w:rsidR="008B20E3" w:rsidRDefault="008B20E3">
            <w:pPr>
              <w:spacing w:line="360" w:lineRule="atLeast"/>
              <w:rPr>
                <w:rFonts w:ascii="Mangal" w:hAnsi="Mangal" w:cs="Mangal"/>
                <w:b/>
                <w:bCs/>
                <w:color w:val="000000"/>
                <w:sz w:val="17"/>
                <w:szCs w:val="17"/>
              </w:rPr>
            </w:pPr>
            <w:r>
              <w:rPr>
                <w:b/>
                <w:bCs/>
                <w:color w:val="000000"/>
                <w:sz w:val="17"/>
                <w:szCs w:val="17"/>
              </w:rPr>
              <w:t>No. of animals</w:t>
            </w:r>
          </w:p>
        </w:tc>
        <w:tc>
          <w:tcPr>
            <w:tcW w:w="0" w:type="auto"/>
            <w:shd w:val="clear" w:color="auto" w:fill="F8F9FA"/>
            <w:hideMark/>
          </w:tcPr>
          <w:p w:rsidR="008B20E3" w:rsidRDefault="008B20E3">
            <w:pPr>
              <w:spacing w:line="360" w:lineRule="atLeast"/>
              <w:rPr>
                <w:rFonts w:ascii="Mangal" w:hAnsi="Mangal" w:cs="Mangal"/>
                <w:color w:val="000000"/>
                <w:sz w:val="17"/>
                <w:szCs w:val="17"/>
              </w:rPr>
            </w:pPr>
            <w:r>
              <w:rPr>
                <w:color w:val="000000"/>
                <w:sz w:val="17"/>
                <w:szCs w:val="17"/>
              </w:rPr>
              <w:t>156 (2006)</w:t>
            </w:r>
            <w:hyperlink r:id="rId117" w:anchor="cite_note-indiatraveltimes-3" w:history="1">
              <w:r>
                <w:rPr>
                  <w:rStyle w:val="Hyperlink"/>
                  <w:color w:val="0B0080"/>
                  <w:sz w:val="13"/>
                  <w:szCs w:val="13"/>
                  <w:vertAlign w:val="superscript"/>
                </w:rPr>
                <w:t>[3]</w:t>
              </w:r>
            </w:hyperlink>
          </w:p>
        </w:tc>
      </w:tr>
      <w:tr w:rsidR="008B20E3" w:rsidTr="008B20E3">
        <w:trPr>
          <w:tblCellSpacing w:w="15" w:type="dxa"/>
        </w:trPr>
        <w:tc>
          <w:tcPr>
            <w:tcW w:w="0" w:type="auto"/>
            <w:shd w:val="clear" w:color="auto" w:fill="F8F9FA"/>
            <w:hideMark/>
          </w:tcPr>
          <w:p w:rsidR="008B20E3" w:rsidRDefault="008B20E3">
            <w:pPr>
              <w:spacing w:line="360" w:lineRule="atLeast"/>
              <w:rPr>
                <w:rFonts w:ascii="Mangal" w:hAnsi="Mangal" w:cs="Mangal"/>
                <w:b/>
                <w:bCs/>
                <w:color w:val="000000"/>
                <w:sz w:val="17"/>
                <w:szCs w:val="17"/>
              </w:rPr>
            </w:pPr>
            <w:r>
              <w:rPr>
                <w:b/>
                <w:bCs/>
                <w:color w:val="000000"/>
                <w:sz w:val="17"/>
                <w:szCs w:val="17"/>
              </w:rPr>
              <w:t>Annual visitors</w:t>
            </w:r>
          </w:p>
        </w:tc>
        <w:tc>
          <w:tcPr>
            <w:tcW w:w="0" w:type="auto"/>
            <w:shd w:val="clear" w:color="auto" w:fill="F8F9FA"/>
            <w:hideMark/>
          </w:tcPr>
          <w:p w:rsidR="008B20E3" w:rsidRDefault="008B20E3">
            <w:pPr>
              <w:spacing w:line="360" w:lineRule="atLeast"/>
              <w:rPr>
                <w:rFonts w:ascii="Mangal" w:hAnsi="Mangal" w:cs="Mangal"/>
                <w:color w:val="000000"/>
                <w:sz w:val="17"/>
                <w:szCs w:val="17"/>
              </w:rPr>
            </w:pPr>
            <w:r>
              <w:rPr>
                <w:color w:val="000000"/>
                <w:sz w:val="17"/>
                <w:szCs w:val="17"/>
              </w:rPr>
              <w:t>300,000 (2006)</w:t>
            </w:r>
            <w:hyperlink r:id="rId118" w:anchor="cite_note-indiatraveltimes-3" w:history="1">
              <w:r>
                <w:rPr>
                  <w:rStyle w:val="Hyperlink"/>
                  <w:color w:val="0B0080"/>
                  <w:sz w:val="13"/>
                  <w:szCs w:val="13"/>
                  <w:vertAlign w:val="superscript"/>
                </w:rPr>
                <w:t>[3]</w:t>
              </w:r>
            </w:hyperlink>
          </w:p>
        </w:tc>
      </w:tr>
      <w:tr w:rsidR="008B20E3" w:rsidTr="008B20E3">
        <w:trPr>
          <w:tblCellSpacing w:w="15" w:type="dxa"/>
        </w:trPr>
        <w:tc>
          <w:tcPr>
            <w:tcW w:w="0" w:type="auto"/>
            <w:shd w:val="clear" w:color="auto" w:fill="F8F9FA"/>
            <w:hideMark/>
          </w:tcPr>
          <w:p w:rsidR="008B20E3" w:rsidRDefault="008B20E3">
            <w:pPr>
              <w:spacing w:line="360" w:lineRule="atLeast"/>
              <w:rPr>
                <w:rFonts w:ascii="Mangal" w:hAnsi="Mangal" w:cs="Mangal"/>
                <w:b/>
                <w:bCs/>
                <w:color w:val="000000"/>
                <w:sz w:val="17"/>
                <w:szCs w:val="17"/>
              </w:rPr>
            </w:pPr>
            <w:r>
              <w:rPr>
                <w:b/>
                <w:bCs/>
                <w:color w:val="000000"/>
                <w:sz w:val="17"/>
                <w:szCs w:val="17"/>
              </w:rPr>
              <w:t>Memberships</w:t>
            </w:r>
          </w:p>
        </w:tc>
        <w:tc>
          <w:tcPr>
            <w:tcW w:w="0" w:type="auto"/>
            <w:shd w:val="clear" w:color="auto" w:fill="F8F9FA"/>
            <w:hideMark/>
          </w:tcPr>
          <w:p w:rsidR="008B20E3" w:rsidRDefault="008B20E3">
            <w:pPr>
              <w:spacing w:line="360" w:lineRule="atLeast"/>
              <w:rPr>
                <w:rFonts w:ascii="Mangal" w:hAnsi="Mangal" w:cs="Mangal"/>
                <w:color w:val="000000"/>
                <w:sz w:val="17"/>
                <w:szCs w:val="17"/>
              </w:rPr>
            </w:pPr>
            <w:hyperlink r:id="rId119" w:tooltip="Central Zoo Authority of India" w:history="1">
              <w:r>
                <w:rPr>
                  <w:rStyle w:val="Hyperlink"/>
                  <w:color w:val="0B0080"/>
                  <w:sz w:val="17"/>
                  <w:szCs w:val="17"/>
                </w:rPr>
                <w:t>CZA</w:t>
              </w:r>
            </w:hyperlink>
            <w:r>
              <w:rPr>
                <w:color w:val="000000"/>
                <w:sz w:val="17"/>
                <w:szCs w:val="17"/>
              </w:rPr>
              <w:t>,</w:t>
            </w:r>
            <w:hyperlink r:id="rId120" w:anchor="cite_note-cza_list-4" w:history="1">
              <w:r>
                <w:rPr>
                  <w:rStyle w:val="Hyperlink"/>
                  <w:color w:val="0B0080"/>
                  <w:sz w:val="13"/>
                  <w:szCs w:val="13"/>
                  <w:vertAlign w:val="superscript"/>
                </w:rPr>
                <w:t>[4]</w:t>
              </w:r>
            </w:hyperlink>
            <w:r>
              <w:rPr>
                <w:color w:val="000000"/>
                <w:sz w:val="17"/>
                <w:szCs w:val="17"/>
              </w:rPr>
              <w:t> </w:t>
            </w:r>
            <w:hyperlink r:id="rId121" w:tooltip="World Association of Zoos and Aquariums" w:history="1">
              <w:r>
                <w:rPr>
                  <w:rStyle w:val="Hyperlink"/>
                  <w:color w:val="0B0080"/>
                  <w:sz w:val="17"/>
                  <w:szCs w:val="17"/>
                </w:rPr>
                <w:t>WAZA</w:t>
              </w:r>
            </w:hyperlink>
            <w:hyperlink r:id="rId122" w:anchor="cite_note-waza_list-5" w:history="1">
              <w:r>
                <w:rPr>
                  <w:rStyle w:val="Hyperlink"/>
                  <w:color w:val="0B0080"/>
                  <w:sz w:val="13"/>
                  <w:szCs w:val="13"/>
                  <w:vertAlign w:val="superscript"/>
                </w:rPr>
                <w:t>[5]</w:t>
              </w:r>
            </w:hyperlink>
          </w:p>
        </w:tc>
      </w:tr>
      <w:tr w:rsidR="008B20E3" w:rsidTr="008B20E3">
        <w:trPr>
          <w:tblCellSpacing w:w="15" w:type="dxa"/>
        </w:trPr>
        <w:tc>
          <w:tcPr>
            <w:tcW w:w="0" w:type="auto"/>
            <w:shd w:val="clear" w:color="auto" w:fill="F8F9FA"/>
            <w:hideMark/>
          </w:tcPr>
          <w:p w:rsidR="008B20E3" w:rsidRDefault="008B20E3">
            <w:pPr>
              <w:spacing w:line="360" w:lineRule="atLeast"/>
              <w:rPr>
                <w:rFonts w:ascii="Mangal" w:hAnsi="Mangal" w:cs="Mangal"/>
                <w:b/>
                <w:bCs/>
                <w:color w:val="000000"/>
                <w:sz w:val="17"/>
                <w:szCs w:val="17"/>
              </w:rPr>
            </w:pPr>
            <w:r>
              <w:rPr>
                <w:b/>
                <w:bCs/>
                <w:color w:val="000000"/>
                <w:sz w:val="17"/>
                <w:szCs w:val="17"/>
              </w:rPr>
              <w:t>Website</w:t>
            </w:r>
          </w:p>
        </w:tc>
        <w:tc>
          <w:tcPr>
            <w:tcW w:w="0" w:type="auto"/>
            <w:shd w:val="clear" w:color="auto" w:fill="F8F9FA"/>
            <w:hideMark/>
          </w:tcPr>
          <w:p w:rsidR="008B20E3" w:rsidRDefault="008B20E3">
            <w:pPr>
              <w:spacing w:line="360" w:lineRule="atLeast"/>
              <w:rPr>
                <w:rFonts w:ascii="Mangal" w:hAnsi="Mangal" w:cs="Mangal"/>
                <w:color w:val="000000"/>
                <w:sz w:val="17"/>
                <w:szCs w:val="17"/>
              </w:rPr>
            </w:pPr>
            <w:hyperlink r:id="rId123" w:history="1">
              <w:r>
                <w:rPr>
                  <w:rStyle w:val="Hyperlink"/>
                  <w:color w:val="663366"/>
                  <w:sz w:val="17"/>
                  <w:szCs w:val="17"/>
                </w:rPr>
                <w:t>pnhzp.gov.in</w:t>
              </w:r>
            </w:hyperlink>
          </w:p>
        </w:tc>
      </w:tr>
    </w:tbl>
    <w:p w:rsidR="008B20E3" w:rsidRDefault="008B20E3" w:rsidP="008B20E3">
      <w:pPr>
        <w:pStyle w:val="NormalWeb"/>
        <w:spacing w:before="120" w:beforeAutospacing="0" w:after="120" w:afterAutospacing="0"/>
        <w:rPr>
          <w:rFonts w:ascii="Arial" w:hAnsi="Arial" w:cs="Arial"/>
          <w:color w:val="222222"/>
          <w:sz w:val="18"/>
          <w:szCs w:val="18"/>
          <w:lang/>
        </w:rPr>
      </w:pPr>
      <w:proofErr w:type="spellStart"/>
      <w:r>
        <w:rPr>
          <w:rFonts w:ascii="Arial" w:hAnsi="Arial" w:cs="Arial"/>
          <w:b/>
          <w:bCs/>
          <w:color w:val="222222"/>
          <w:sz w:val="18"/>
          <w:szCs w:val="18"/>
          <w:lang/>
        </w:rPr>
        <w:t>Padmaja</w:t>
      </w:r>
      <w:proofErr w:type="spellEnd"/>
      <w:r>
        <w:rPr>
          <w:rFonts w:ascii="Arial" w:hAnsi="Arial" w:cs="Arial"/>
          <w:b/>
          <w:bCs/>
          <w:color w:val="222222"/>
          <w:sz w:val="18"/>
          <w:szCs w:val="18"/>
          <w:lang/>
        </w:rPr>
        <w:t xml:space="preserve"> Naidu Himalayan Zoological Park</w:t>
      </w:r>
      <w:r>
        <w:rPr>
          <w:rFonts w:ascii="Arial" w:hAnsi="Arial" w:cs="Arial"/>
          <w:color w:val="222222"/>
          <w:sz w:val="18"/>
          <w:szCs w:val="18"/>
          <w:lang/>
        </w:rPr>
        <w:t> (also called the </w:t>
      </w:r>
      <w:r>
        <w:rPr>
          <w:rFonts w:ascii="Arial" w:hAnsi="Arial" w:cs="Arial"/>
          <w:b/>
          <w:bCs/>
          <w:color w:val="222222"/>
          <w:sz w:val="18"/>
          <w:szCs w:val="18"/>
          <w:lang/>
        </w:rPr>
        <w:t>Darjeeling Zoo</w:t>
      </w:r>
      <w:r>
        <w:rPr>
          <w:rFonts w:ascii="Arial" w:hAnsi="Arial" w:cs="Arial"/>
          <w:color w:val="222222"/>
          <w:sz w:val="18"/>
          <w:szCs w:val="18"/>
          <w:lang/>
        </w:rPr>
        <w:t>) is a 67.56-acre (27.3 ha) zoo in the town of </w:t>
      </w:r>
      <w:hyperlink r:id="rId124" w:tooltip="Darjeeling" w:history="1">
        <w:r>
          <w:rPr>
            <w:rStyle w:val="Hyperlink"/>
            <w:rFonts w:ascii="Arial" w:hAnsi="Arial" w:cs="Arial"/>
            <w:color w:val="0B0080"/>
            <w:sz w:val="18"/>
            <w:szCs w:val="18"/>
            <w:lang/>
          </w:rPr>
          <w:t>Darjeeling</w:t>
        </w:r>
      </w:hyperlink>
      <w:r>
        <w:rPr>
          <w:rFonts w:ascii="Arial" w:hAnsi="Arial" w:cs="Arial"/>
          <w:color w:val="222222"/>
          <w:sz w:val="18"/>
          <w:szCs w:val="18"/>
          <w:lang/>
        </w:rPr>
        <w:t> in the </w:t>
      </w:r>
      <w:hyperlink r:id="rId125" w:tooltip="India" w:history="1">
        <w:r>
          <w:rPr>
            <w:rStyle w:val="Hyperlink"/>
            <w:rFonts w:ascii="Arial" w:hAnsi="Arial" w:cs="Arial"/>
            <w:color w:val="0B0080"/>
            <w:sz w:val="18"/>
            <w:szCs w:val="18"/>
            <w:lang/>
          </w:rPr>
          <w:t>Indian</w:t>
        </w:r>
      </w:hyperlink>
      <w:r>
        <w:rPr>
          <w:rFonts w:ascii="Arial" w:hAnsi="Arial" w:cs="Arial"/>
          <w:color w:val="222222"/>
          <w:sz w:val="18"/>
          <w:szCs w:val="18"/>
          <w:lang/>
        </w:rPr>
        <w:t> state of </w:t>
      </w:r>
      <w:hyperlink r:id="rId126" w:tooltip="West Bengal" w:history="1">
        <w:r>
          <w:rPr>
            <w:rStyle w:val="Hyperlink"/>
            <w:rFonts w:ascii="Arial" w:hAnsi="Arial" w:cs="Arial"/>
            <w:color w:val="0B0080"/>
            <w:sz w:val="18"/>
            <w:szCs w:val="18"/>
            <w:lang/>
          </w:rPr>
          <w:t>West Bengal</w:t>
        </w:r>
      </w:hyperlink>
      <w:r>
        <w:rPr>
          <w:rFonts w:ascii="Arial" w:hAnsi="Arial" w:cs="Arial"/>
          <w:color w:val="222222"/>
          <w:sz w:val="18"/>
          <w:szCs w:val="18"/>
          <w:lang/>
        </w:rPr>
        <w:t>. The zoo was opened in 1958, and an average elevation of 7,000 feet (2,134 m), is the largest high altitude zoo in India. It specializes in breeding animals adapted to alpine conditions, and has successful </w:t>
      </w:r>
      <w:hyperlink r:id="rId127" w:tooltip="Captive breeding" w:history="1">
        <w:r>
          <w:rPr>
            <w:rStyle w:val="Hyperlink"/>
            <w:rFonts w:ascii="Arial" w:hAnsi="Arial" w:cs="Arial"/>
            <w:color w:val="0B0080"/>
            <w:sz w:val="18"/>
            <w:szCs w:val="18"/>
            <w:lang/>
          </w:rPr>
          <w:t xml:space="preserve">captive </w:t>
        </w:r>
        <w:proofErr w:type="spellStart"/>
        <w:r>
          <w:rPr>
            <w:rStyle w:val="Hyperlink"/>
            <w:rFonts w:ascii="Arial" w:hAnsi="Arial" w:cs="Arial"/>
            <w:color w:val="0B0080"/>
            <w:sz w:val="18"/>
            <w:szCs w:val="18"/>
            <w:lang/>
          </w:rPr>
          <w:t>breeding</w:t>
        </w:r>
      </w:hyperlink>
      <w:r>
        <w:rPr>
          <w:rFonts w:ascii="Arial" w:hAnsi="Arial" w:cs="Arial"/>
          <w:color w:val="222222"/>
          <w:sz w:val="18"/>
          <w:szCs w:val="18"/>
          <w:lang/>
        </w:rPr>
        <w:t>programs</w:t>
      </w:r>
      <w:proofErr w:type="spellEnd"/>
      <w:r>
        <w:rPr>
          <w:rFonts w:ascii="Arial" w:hAnsi="Arial" w:cs="Arial"/>
          <w:color w:val="222222"/>
          <w:sz w:val="18"/>
          <w:szCs w:val="18"/>
          <w:lang/>
        </w:rPr>
        <w:t xml:space="preserve"> for the </w:t>
      </w:r>
      <w:hyperlink r:id="rId128" w:tooltip="Snow leopard" w:history="1">
        <w:r>
          <w:rPr>
            <w:rStyle w:val="Hyperlink"/>
            <w:rFonts w:ascii="Arial" w:hAnsi="Arial" w:cs="Arial"/>
            <w:color w:val="0B0080"/>
            <w:sz w:val="18"/>
            <w:szCs w:val="18"/>
            <w:lang/>
          </w:rPr>
          <w:t>snow leopard</w:t>
        </w:r>
      </w:hyperlink>
      <w:r>
        <w:rPr>
          <w:rFonts w:ascii="Arial" w:hAnsi="Arial" w:cs="Arial"/>
          <w:color w:val="222222"/>
          <w:sz w:val="18"/>
          <w:szCs w:val="18"/>
          <w:lang/>
        </w:rPr>
        <w:t>, the critically endangered </w:t>
      </w:r>
      <w:hyperlink r:id="rId129" w:tooltip="Himalayan wolf" w:history="1">
        <w:r>
          <w:rPr>
            <w:rStyle w:val="Hyperlink"/>
            <w:rFonts w:ascii="Arial" w:hAnsi="Arial" w:cs="Arial"/>
            <w:color w:val="0B0080"/>
            <w:sz w:val="18"/>
            <w:szCs w:val="18"/>
            <w:lang/>
          </w:rPr>
          <w:t>Himalayan wolf</w:t>
        </w:r>
      </w:hyperlink>
      <w:r>
        <w:rPr>
          <w:rFonts w:ascii="Arial" w:hAnsi="Arial" w:cs="Arial"/>
          <w:color w:val="222222"/>
          <w:sz w:val="18"/>
          <w:szCs w:val="18"/>
          <w:lang/>
        </w:rPr>
        <w:t> and the </w:t>
      </w:r>
      <w:hyperlink r:id="rId130" w:tooltip="Red panda" w:history="1">
        <w:r>
          <w:rPr>
            <w:rStyle w:val="Hyperlink"/>
            <w:rFonts w:ascii="Arial" w:hAnsi="Arial" w:cs="Arial"/>
            <w:color w:val="0B0080"/>
            <w:sz w:val="18"/>
            <w:szCs w:val="18"/>
            <w:lang/>
          </w:rPr>
          <w:t>red panda</w:t>
        </w:r>
      </w:hyperlink>
      <w:r>
        <w:rPr>
          <w:rFonts w:ascii="Arial" w:hAnsi="Arial" w:cs="Arial"/>
          <w:color w:val="222222"/>
          <w:sz w:val="18"/>
          <w:szCs w:val="18"/>
          <w:lang/>
        </w:rPr>
        <w:t>. The zoo attracts about 300,000 visitors every year. The park is named after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"https://en.wikipedia.org/wiki/Padmaja_Naidu" \o "Padmaja Naidu" </w:instrText>
      </w:r>
      <w:r>
        <w:rPr>
          <w:rFonts w:ascii="Arial" w:hAnsi="Arial" w:cs="Arial"/>
          <w:color w:val="222222"/>
          <w:sz w:val="18"/>
          <w:szCs w:val="18"/>
          <w:lang/>
        </w:rPr>
        <w:fldChar w:fldCharType="separate"/>
      </w:r>
      <w:r>
        <w:rPr>
          <w:rStyle w:val="Hyperlink"/>
          <w:rFonts w:ascii="Arial" w:hAnsi="Arial" w:cs="Arial"/>
          <w:color w:val="0B0080"/>
          <w:sz w:val="18"/>
          <w:szCs w:val="18"/>
          <w:lang/>
        </w:rPr>
        <w:t>Padmaja</w:t>
      </w:r>
      <w:proofErr w:type="spellEnd"/>
      <w:r>
        <w:rPr>
          <w:rStyle w:val="Hyperlink"/>
          <w:rFonts w:ascii="Arial" w:hAnsi="Arial" w:cs="Arial"/>
          <w:color w:val="0B0080"/>
          <w:sz w:val="18"/>
          <w:szCs w:val="18"/>
          <w:lang/>
        </w:rPr>
        <w:t xml:space="preserve"> Naidu</w:t>
      </w:r>
      <w:r>
        <w:rPr>
          <w:rFonts w:ascii="Arial" w:hAnsi="Arial" w:cs="Arial"/>
          <w:color w:val="222222"/>
          <w:sz w:val="18"/>
          <w:szCs w:val="18"/>
          <w:lang/>
        </w:rPr>
        <w:fldChar w:fldCharType="end"/>
      </w:r>
      <w:r>
        <w:rPr>
          <w:rFonts w:ascii="Arial" w:hAnsi="Arial" w:cs="Arial"/>
          <w:color w:val="222222"/>
          <w:sz w:val="18"/>
          <w:szCs w:val="18"/>
          <w:lang/>
        </w:rPr>
        <w:t> (1900–1975), daughter of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"https://en.wikipedia.org/wiki/Sarojini_Naidu" \o "Sarojini Naidu" </w:instrText>
      </w:r>
      <w:r>
        <w:rPr>
          <w:rFonts w:ascii="Arial" w:hAnsi="Arial" w:cs="Arial"/>
          <w:color w:val="222222"/>
          <w:sz w:val="18"/>
          <w:szCs w:val="18"/>
          <w:lang/>
        </w:rPr>
        <w:fldChar w:fldCharType="separate"/>
      </w:r>
      <w:r>
        <w:rPr>
          <w:rStyle w:val="Hyperlink"/>
          <w:rFonts w:ascii="Arial" w:hAnsi="Arial" w:cs="Arial"/>
          <w:color w:val="0B0080"/>
          <w:sz w:val="18"/>
          <w:szCs w:val="18"/>
          <w:lang/>
        </w:rPr>
        <w:t>Sarojini</w:t>
      </w:r>
      <w:proofErr w:type="spellEnd"/>
      <w:r>
        <w:rPr>
          <w:rStyle w:val="Hyperlink"/>
          <w:rFonts w:ascii="Arial" w:hAnsi="Arial" w:cs="Arial"/>
          <w:color w:val="0B0080"/>
          <w:sz w:val="18"/>
          <w:szCs w:val="18"/>
          <w:lang/>
        </w:rPr>
        <w:t xml:space="preserve"> Naidu</w:t>
      </w:r>
      <w:r>
        <w:rPr>
          <w:rFonts w:ascii="Arial" w:hAnsi="Arial" w:cs="Arial"/>
          <w:color w:val="222222"/>
          <w:sz w:val="18"/>
          <w:szCs w:val="18"/>
          <w:lang/>
        </w:rPr>
        <w:fldChar w:fldCharType="end"/>
      </w:r>
      <w:r>
        <w:rPr>
          <w:rFonts w:ascii="Arial" w:hAnsi="Arial" w:cs="Arial"/>
          <w:color w:val="222222"/>
          <w:sz w:val="18"/>
          <w:szCs w:val="18"/>
          <w:lang/>
        </w:rPr>
        <w:t>. The zoo serves as the central hub for </w:t>
      </w:r>
      <w:hyperlink r:id="rId131" w:tooltip="Central Zoo Authority of India" w:history="1">
        <w:r>
          <w:rPr>
            <w:rStyle w:val="Hyperlink"/>
            <w:rFonts w:ascii="Arial" w:hAnsi="Arial" w:cs="Arial"/>
            <w:color w:val="0B0080"/>
            <w:sz w:val="18"/>
            <w:szCs w:val="18"/>
            <w:lang/>
          </w:rPr>
          <w:t>Central Zoo Authority of India</w:t>
        </w:r>
      </w:hyperlink>
      <w:r>
        <w:rPr>
          <w:rFonts w:ascii="Arial" w:hAnsi="Arial" w:cs="Arial"/>
          <w:color w:val="222222"/>
          <w:sz w:val="18"/>
          <w:szCs w:val="18"/>
          <w:lang/>
        </w:rPr>
        <w:t>'s red panda program and is a member of the </w:t>
      </w:r>
      <w:hyperlink r:id="rId132" w:tooltip="World Association of Zoos and Aquariums" w:history="1">
        <w:r>
          <w:rPr>
            <w:rStyle w:val="Hyperlink"/>
            <w:rFonts w:ascii="Arial" w:hAnsi="Arial" w:cs="Arial"/>
            <w:color w:val="0B0080"/>
            <w:sz w:val="18"/>
            <w:szCs w:val="18"/>
            <w:lang/>
          </w:rPr>
          <w:t>World Association of Zoos and Aquariums</w:t>
        </w:r>
      </w:hyperlink>
      <w:r>
        <w:rPr>
          <w:rFonts w:ascii="Arial" w:hAnsi="Arial" w:cs="Arial"/>
          <w:color w:val="222222"/>
          <w:sz w:val="18"/>
          <w:szCs w:val="18"/>
          <w:lang/>
        </w:rPr>
        <w:t>.</w:t>
      </w:r>
    </w:p>
    <w:p w:rsidR="008B20E3" w:rsidRDefault="008B20E3" w:rsidP="008B20E3">
      <w:pPr>
        <w:pStyle w:val="Heading2"/>
        <w:shd w:val="clear" w:color="auto" w:fill="F8F9FA"/>
        <w:spacing w:before="240" w:beforeAutospacing="0" w:after="60" w:afterAutospacing="0"/>
        <w:jc w:val="center"/>
        <w:rPr>
          <w:rFonts w:ascii="Arial" w:hAnsi="Arial" w:cs="Arial"/>
          <w:color w:val="000000"/>
          <w:sz w:val="18"/>
          <w:szCs w:val="18"/>
          <w:lang/>
        </w:rPr>
      </w:pPr>
      <w:r>
        <w:rPr>
          <w:rFonts w:ascii="Arial" w:hAnsi="Arial" w:cs="Arial"/>
          <w:color w:val="000000"/>
          <w:sz w:val="18"/>
          <w:szCs w:val="18"/>
          <w:lang/>
        </w:rPr>
        <w:t>Contents</w:t>
      </w:r>
    </w:p>
    <w:p w:rsidR="008B20E3" w:rsidRDefault="008B20E3" w:rsidP="008B20E3">
      <w:pPr>
        <w:shd w:val="clear" w:color="auto" w:fill="F8F9FA"/>
        <w:jc w:val="center"/>
        <w:rPr>
          <w:rFonts w:ascii="Arial" w:hAnsi="Arial" w:cs="Arial"/>
          <w:color w:val="222222"/>
          <w:sz w:val="18"/>
          <w:szCs w:val="18"/>
          <w:lang/>
        </w:rPr>
      </w:pPr>
      <w:r>
        <w:rPr>
          <w:rFonts w:ascii="Arial" w:hAnsi="Arial" w:cs="Arial"/>
          <w:color w:val="222222"/>
          <w:sz w:val="18"/>
          <w:szCs w:val="18"/>
          <w:lang/>
        </w:rPr>
        <w:t> </w:t>
      </w:r>
      <w:r>
        <w:rPr>
          <w:rStyle w:val="toctoggle"/>
          <w:rFonts w:ascii="Arial" w:hAnsi="Arial" w:cs="Arial"/>
          <w:color w:val="222222"/>
          <w:sz w:val="17"/>
          <w:szCs w:val="17"/>
          <w:lang/>
        </w:rPr>
        <w:t> [</w:t>
      </w:r>
      <w:proofErr w:type="gramStart"/>
      <w:r>
        <w:rPr>
          <w:rStyle w:val="toctoggle"/>
          <w:rFonts w:ascii="Arial" w:hAnsi="Arial" w:cs="Arial"/>
          <w:color w:val="222222"/>
          <w:sz w:val="17"/>
          <w:szCs w:val="17"/>
          <w:lang/>
        </w:rPr>
        <w:t>hide</w:t>
      </w:r>
      <w:proofErr w:type="gramEnd"/>
      <w:r>
        <w:rPr>
          <w:rStyle w:val="toctoggle"/>
          <w:rFonts w:ascii="Arial" w:hAnsi="Arial" w:cs="Arial"/>
          <w:color w:val="222222"/>
          <w:sz w:val="17"/>
          <w:szCs w:val="17"/>
          <w:lang/>
        </w:rPr>
        <w:t>] </w:t>
      </w:r>
    </w:p>
    <w:p w:rsidR="008B20E3" w:rsidRDefault="008B20E3" w:rsidP="008B20E3">
      <w:pPr>
        <w:numPr>
          <w:ilvl w:val="0"/>
          <w:numId w:val="2"/>
        </w:numPr>
        <w:shd w:val="clear" w:color="auto" w:fill="F8F9FA"/>
        <w:spacing w:before="100" w:beforeAutospacing="1" w:after="24" w:line="240" w:lineRule="auto"/>
        <w:ind w:left="0"/>
        <w:rPr>
          <w:rFonts w:ascii="Arial" w:hAnsi="Arial" w:cs="Arial"/>
          <w:color w:val="222222"/>
          <w:sz w:val="18"/>
          <w:szCs w:val="18"/>
          <w:lang/>
        </w:rPr>
      </w:pPr>
      <w:hyperlink r:id="rId133" w:anchor="History" w:history="1">
        <w:r>
          <w:rPr>
            <w:rStyle w:val="tocnumber"/>
            <w:rFonts w:ascii="Arial" w:hAnsi="Arial" w:cs="Arial"/>
            <w:color w:val="222222"/>
            <w:sz w:val="18"/>
            <w:szCs w:val="18"/>
            <w:lang/>
          </w:rPr>
          <w:t>1</w:t>
        </w:r>
        <w:r>
          <w:rPr>
            <w:rStyle w:val="toctext"/>
            <w:rFonts w:ascii="Arial" w:hAnsi="Arial" w:cs="Arial"/>
            <w:color w:val="0B0080"/>
            <w:sz w:val="18"/>
            <w:szCs w:val="18"/>
            <w:lang/>
          </w:rPr>
          <w:t>History</w:t>
        </w:r>
      </w:hyperlink>
    </w:p>
    <w:p w:rsidR="008B20E3" w:rsidRDefault="008B20E3" w:rsidP="008B20E3">
      <w:pPr>
        <w:numPr>
          <w:ilvl w:val="0"/>
          <w:numId w:val="2"/>
        </w:numPr>
        <w:shd w:val="clear" w:color="auto" w:fill="F8F9FA"/>
        <w:spacing w:before="100" w:beforeAutospacing="1" w:after="24" w:line="240" w:lineRule="auto"/>
        <w:ind w:left="0"/>
        <w:rPr>
          <w:rFonts w:ascii="Arial" w:hAnsi="Arial" w:cs="Arial"/>
          <w:color w:val="222222"/>
          <w:sz w:val="18"/>
          <w:szCs w:val="18"/>
          <w:lang/>
        </w:rPr>
      </w:pPr>
      <w:hyperlink r:id="rId134" w:anchor="Conservation" w:history="1">
        <w:r>
          <w:rPr>
            <w:rStyle w:val="tocnumber"/>
            <w:rFonts w:ascii="Arial" w:hAnsi="Arial" w:cs="Arial"/>
            <w:color w:val="222222"/>
            <w:sz w:val="18"/>
            <w:szCs w:val="18"/>
            <w:lang/>
          </w:rPr>
          <w:t>2</w:t>
        </w:r>
        <w:r>
          <w:rPr>
            <w:rStyle w:val="toctext"/>
            <w:rFonts w:ascii="Arial" w:hAnsi="Arial" w:cs="Arial"/>
            <w:color w:val="0B0080"/>
            <w:sz w:val="18"/>
            <w:szCs w:val="18"/>
            <w:lang/>
          </w:rPr>
          <w:t>Conservation</w:t>
        </w:r>
      </w:hyperlink>
    </w:p>
    <w:p w:rsidR="008B20E3" w:rsidRDefault="008B20E3" w:rsidP="008B20E3">
      <w:pPr>
        <w:numPr>
          <w:ilvl w:val="0"/>
          <w:numId w:val="2"/>
        </w:numPr>
        <w:shd w:val="clear" w:color="auto" w:fill="F8F9FA"/>
        <w:spacing w:before="100" w:beforeAutospacing="1" w:after="24" w:line="240" w:lineRule="auto"/>
        <w:ind w:left="0"/>
        <w:rPr>
          <w:rFonts w:ascii="Arial" w:hAnsi="Arial" w:cs="Arial"/>
          <w:color w:val="222222"/>
          <w:sz w:val="18"/>
          <w:szCs w:val="18"/>
          <w:lang/>
        </w:rPr>
      </w:pPr>
      <w:hyperlink r:id="rId135" w:anchor="Gallery" w:history="1">
        <w:r>
          <w:rPr>
            <w:rStyle w:val="tocnumber"/>
            <w:rFonts w:ascii="Arial" w:hAnsi="Arial" w:cs="Arial"/>
            <w:color w:val="222222"/>
            <w:sz w:val="18"/>
            <w:szCs w:val="18"/>
            <w:lang/>
          </w:rPr>
          <w:t>3</w:t>
        </w:r>
        <w:r>
          <w:rPr>
            <w:rStyle w:val="toctext"/>
            <w:rFonts w:ascii="Arial" w:hAnsi="Arial" w:cs="Arial"/>
            <w:color w:val="0B0080"/>
            <w:sz w:val="18"/>
            <w:szCs w:val="18"/>
            <w:lang/>
          </w:rPr>
          <w:t>Gallery</w:t>
        </w:r>
      </w:hyperlink>
    </w:p>
    <w:p w:rsidR="008B20E3" w:rsidRDefault="008B20E3" w:rsidP="008B20E3">
      <w:pPr>
        <w:numPr>
          <w:ilvl w:val="0"/>
          <w:numId w:val="2"/>
        </w:numPr>
        <w:shd w:val="clear" w:color="auto" w:fill="F8F9FA"/>
        <w:spacing w:before="100" w:beforeAutospacing="1" w:after="24" w:line="240" w:lineRule="auto"/>
        <w:ind w:left="0"/>
        <w:rPr>
          <w:rFonts w:ascii="Arial" w:hAnsi="Arial" w:cs="Arial"/>
          <w:color w:val="222222"/>
          <w:sz w:val="18"/>
          <w:szCs w:val="18"/>
          <w:lang/>
        </w:rPr>
      </w:pPr>
      <w:hyperlink r:id="rId136" w:anchor="Notes" w:history="1">
        <w:r>
          <w:rPr>
            <w:rStyle w:val="tocnumber"/>
            <w:rFonts w:ascii="Arial" w:hAnsi="Arial" w:cs="Arial"/>
            <w:color w:val="222222"/>
            <w:sz w:val="18"/>
            <w:szCs w:val="18"/>
            <w:lang/>
          </w:rPr>
          <w:t>4</w:t>
        </w:r>
        <w:r>
          <w:rPr>
            <w:rStyle w:val="toctext"/>
            <w:rFonts w:ascii="Arial" w:hAnsi="Arial" w:cs="Arial"/>
            <w:color w:val="0B0080"/>
            <w:sz w:val="18"/>
            <w:szCs w:val="18"/>
            <w:lang/>
          </w:rPr>
          <w:t>Notes</w:t>
        </w:r>
      </w:hyperlink>
    </w:p>
    <w:p w:rsidR="008B20E3" w:rsidRDefault="008B20E3" w:rsidP="008B20E3">
      <w:pPr>
        <w:numPr>
          <w:ilvl w:val="0"/>
          <w:numId w:val="2"/>
        </w:numPr>
        <w:shd w:val="clear" w:color="auto" w:fill="F8F9FA"/>
        <w:spacing w:before="100" w:beforeAutospacing="1" w:after="24" w:line="240" w:lineRule="auto"/>
        <w:ind w:left="0"/>
        <w:rPr>
          <w:rFonts w:ascii="Arial" w:hAnsi="Arial" w:cs="Arial"/>
          <w:color w:val="222222"/>
          <w:sz w:val="18"/>
          <w:szCs w:val="18"/>
          <w:lang/>
        </w:rPr>
      </w:pPr>
      <w:hyperlink r:id="rId137" w:anchor="External_links" w:history="1">
        <w:r>
          <w:rPr>
            <w:rStyle w:val="tocnumber"/>
            <w:rFonts w:ascii="Arial" w:hAnsi="Arial" w:cs="Arial"/>
            <w:color w:val="222222"/>
            <w:sz w:val="18"/>
            <w:szCs w:val="18"/>
            <w:lang/>
          </w:rPr>
          <w:t>5</w:t>
        </w:r>
        <w:r>
          <w:rPr>
            <w:rStyle w:val="toctext"/>
            <w:rFonts w:ascii="Arial" w:hAnsi="Arial" w:cs="Arial"/>
            <w:color w:val="0B0080"/>
            <w:sz w:val="18"/>
            <w:szCs w:val="18"/>
            <w:lang/>
          </w:rPr>
          <w:t>External links</w:t>
        </w:r>
      </w:hyperlink>
    </w:p>
    <w:p w:rsidR="008B20E3" w:rsidRDefault="008B20E3" w:rsidP="008B20E3">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proofErr w:type="gramStart"/>
      <w:r>
        <w:rPr>
          <w:rStyle w:val="mw-headline"/>
          <w:rFonts w:ascii="Georgia" w:hAnsi="Georgia" w:cs="Arial"/>
          <w:b w:val="0"/>
          <w:bCs w:val="0"/>
          <w:color w:val="000000"/>
          <w:sz w:val="27"/>
          <w:szCs w:val="27"/>
          <w:lang/>
        </w:rPr>
        <w:lastRenderedPageBreak/>
        <w:t>History</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"https://en.wikipedia.org/w/index.php?title=Padmaja_Naidu_Himalayan_Zoological_Park&amp;action=edit&amp;section=1" \o "Edit section: History"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 xml:space="preserve">A zoo was established on 14 August 1958 in the Birch Hill </w:t>
      </w:r>
      <w:proofErr w:type="spellStart"/>
      <w:r>
        <w:rPr>
          <w:rFonts w:ascii="Arial" w:hAnsi="Arial" w:cs="Arial"/>
          <w:color w:val="222222"/>
          <w:sz w:val="18"/>
          <w:szCs w:val="18"/>
          <w:lang/>
        </w:rPr>
        <w:t>neighbourhood</w:t>
      </w:r>
      <w:proofErr w:type="spellEnd"/>
      <w:r>
        <w:rPr>
          <w:rFonts w:ascii="Arial" w:hAnsi="Arial" w:cs="Arial"/>
          <w:color w:val="222222"/>
          <w:sz w:val="18"/>
          <w:szCs w:val="18"/>
          <w:lang/>
        </w:rPr>
        <w:t xml:space="preserve"> of Darjeeling under the Department of Education of the </w:t>
      </w:r>
      <w:hyperlink r:id="rId138" w:tooltip="Government of West Bengal" w:history="1">
        <w:r>
          <w:rPr>
            <w:rStyle w:val="Hyperlink"/>
            <w:rFonts w:ascii="Arial" w:hAnsi="Arial" w:cs="Arial"/>
            <w:color w:val="0B0080"/>
            <w:sz w:val="18"/>
            <w:szCs w:val="18"/>
            <w:lang/>
          </w:rPr>
          <w:t>Government of West Bengal</w:t>
        </w:r>
      </w:hyperlink>
      <w:r>
        <w:rPr>
          <w:rFonts w:ascii="Arial" w:hAnsi="Arial" w:cs="Arial"/>
          <w:color w:val="222222"/>
          <w:sz w:val="18"/>
          <w:szCs w:val="18"/>
          <w:lang/>
        </w:rPr>
        <w:t> with a goal to study and preserve </w:t>
      </w:r>
      <w:hyperlink r:id="rId139" w:tooltip="Himalaya" w:history="1">
        <w:r>
          <w:rPr>
            <w:rStyle w:val="Hyperlink"/>
            <w:rFonts w:ascii="Arial" w:hAnsi="Arial" w:cs="Arial"/>
            <w:color w:val="0B0080"/>
            <w:sz w:val="18"/>
            <w:szCs w:val="18"/>
            <w:lang/>
          </w:rPr>
          <w:t>Himalayan</w:t>
        </w:r>
      </w:hyperlink>
      <w:r>
        <w:rPr>
          <w:rFonts w:ascii="Arial" w:hAnsi="Arial" w:cs="Arial"/>
          <w:color w:val="222222"/>
          <w:sz w:val="18"/>
          <w:szCs w:val="18"/>
          <w:lang/>
        </w:rPr>
        <w:t xml:space="preserve"> fauna. Its first Director and founder was </w:t>
      </w:r>
      <w:proofErr w:type="spellStart"/>
      <w:r>
        <w:rPr>
          <w:rFonts w:ascii="Arial" w:hAnsi="Arial" w:cs="Arial"/>
          <w:color w:val="222222"/>
          <w:sz w:val="18"/>
          <w:szCs w:val="18"/>
          <w:lang/>
        </w:rPr>
        <w:t>Dilip</w:t>
      </w:r>
      <w:proofErr w:type="spellEnd"/>
      <w:r>
        <w:rPr>
          <w:rFonts w:ascii="Arial" w:hAnsi="Arial" w:cs="Arial"/>
          <w:color w:val="222222"/>
          <w:sz w:val="18"/>
          <w:szCs w:val="18"/>
          <w:lang/>
        </w:rPr>
        <w:t xml:space="preserve"> Kumar </w:t>
      </w:r>
      <w:proofErr w:type="spellStart"/>
      <w:r>
        <w:rPr>
          <w:rFonts w:ascii="Arial" w:hAnsi="Arial" w:cs="Arial"/>
          <w:color w:val="222222"/>
          <w:sz w:val="18"/>
          <w:szCs w:val="18"/>
          <w:lang/>
        </w:rPr>
        <w:t>Dey</w:t>
      </w:r>
      <w:proofErr w:type="spellEnd"/>
      <w:r>
        <w:rPr>
          <w:rFonts w:ascii="Arial" w:hAnsi="Arial" w:cs="Arial"/>
          <w:color w:val="222222"/>
          <w:sz w:val="18"/>
          <w:szCs w:val="18"/>
          <w:lang/>
        </w:rPr>
        <w:t xml:space="preserve">. Mr. </w:t>
      </w:r>
      <w:proofErr w:type="spellStart"/>
      <w:r>
        <w:rPr>
          <w:rFonts w:ascii="Arial" w:hAnsi="Arial" w:cs="Arial"/>
          <w:color w:val="222222"/>
          <w:sz w:val="18"/>
          <w:szCs w:val="18"/>
          <w:lang/>
        </w:rPr>
        <w:t>Dey</w:t>
      </w:r>
      <w:proofErr w:type="spellEnd"/>
      <w:r>
        <w:rPr>
          <w:rFonts w:ascii="Arial" w:hAnsi="Arial" w:cs="Arial"/>
          <w:color w:val="222222"/>
          <w:sz w:val="18"/>
          <w:szCs w:val="18"/>
          <w:lang/>
        </w:rPr>
        <w:t xml:space="preserve">, who belonged to the Indian Forest </w:t>
      </w:r>
      <w:proofErr w:type="gramStart"/>
      <w:r>
        <w:rPr>
          <w:rFonts w:ascii="Arial" w:hAnsi="Arial" w:cs="Arial"/>
          <w:color w:val="222222"/>
          <w:sz w:val="18"/>
          <w:szCs w:val="18"/>
          <w:lang/>
        </w:rPr>
        <w:t>Service</w:t>
      </w:r>
      <w:proofErr w:type="gramEnd"/>
      <w:r>
        <w:rPr>
          <w:rFonts w:ascii="Arial" w:hAnsi="Arial" w:cs="Arial"/>
          <w:color w:val="222222"/>
          <w:sz w:val="18"/>
          <w:szCs w:val="18"/>
          <w:lang/>
        </w:rPr>
        <w:t xml:space="preserve"> was on deputation to the Department of Education for the express purpose of establishing a high-altitude zoological park specializing mainly in Himalayan flora and fauna. The park's prized possessions were a pair of Siberian (</w:t>
      </w:r>
      <w:proofErr w:type="spellStart"/>
      <w:r>
        <w:rPr>
          <w:rFonts w:ascii="Arial" w:hAnsi="Arial" w:cs="Arial"/>
          <w:color w:val="222222"/>
          <w:sz w:val="18"/>
          <w:szCs w:val="18"/>
          <w:lang/>
        </w:rPr>
        <w:t>Ussuri</w:t>
      </w:r>
      <w:proofErr w:type="spellEnd"/>
      <w:r>
        <w:rPr>
          <w:rFonts w:ascii="Arial" w:hAnsi="Arial" w:cs="Arial"/>
          <w:color w:val="222222"/>
          <w:sz w:val="18"/>
          <w:szCs w:val="18"/>
          <w:lang/>
        </w:rPr>
        <w:t>) tigers presented to the Government of India by Soviet Premier </w:t>
      </w:r>
      <w:hyperlink r:id="rId140" w:tooltip="Nikita Khrushchev" w:history="1">
        <w:r>
          <w:rPr>
            <w:rStyle w:val="Hyperlink"/>
            <w:rFonts w:ascii="Arial" w:hAnsi="Arial" w:cs="Arial"/>
            <w:color w:val="0B0080"/>
            <w:sz w:val="18"/>
            <w:szCs w:val="18"/>
            <w:lang/>
          </w:rPr>
          <w:t>Nikita Khrushchev</w:t>
        </w:r>
      </w:hyperlink>
      <w:r>
        <w:rPr>
          <w:rFonts w:ascii="Arial" w:hAnsi="Arial" w:cs="Arial"/>
          <w:color w:val="222222"/>
          <w:sz w:val="18"/>
          <w:szCs w:val="18"/>
          <w:lang/>
        </w:rPr>
        <w:t> in 1960. Over the years famous names in the world of Conservation have been attracted to and have visited the HZP. The zoo now contains endangered animals like snow leopards, red pandas, </w:t>
      </w:r>
      <w:hyperlink r:id="rId141" w:tooltip="Goral" w:history="1">
        <w:r>
          <w:rPr>
            <w:rStyle w:val="Hyperlink"/>
            <w:rFonts w:ascii="Arial" w:hAnsi="Arial" w:cs="Arial"/>
            <w:color w:val="0B0080"/>
            <w:sz w:val="18"/>
            <w:szCs w:val="18"/>
            <w:lang/>
          </w:rPr>
          <w:t>gorals</w:t>
        </w:r>
      </w:hyperlink>
      <w:r>
        <w:rPr>
          <w:rFonts w:ascii="Arial" w:hAnsi="Arial" w:cs="Arial"/>
          <w:color w:val="222222"/>
          <w:sz w:val="18"/>
          <w:szCs w:val="18"/>
          <w:lang/>
        </w:rPr>
        <w:t> (mountain goat), </w:t>
      </w:r>
      <w:hyperlink r:id="rId142" w:tooltip="Siberian tiger" w:history="1">
        <w:r>
          <w:rPr>
            <w:rStyle w:val="Hyperlink"/>
            <w:rFonts w:ascii="Arial" w:hAnsi="Arial" w:cs="Arial"/>
            <w:color w:val="0B0080"/>
            <w:sz w:val="18"/>
            <w:szCs w:val="18"/>
            <w:lang/>
          </w:rPr>
          <w:t>Siberian tigers</w:t>
        </w:r>
      </w:hyperlink>
      <w:r>
        <w:rPr>
          <w:rFonts w:ascii="Arial" w:hAnsi="Arial" w:cs="Arial"/>
          <w:color w:val="222222"/>
          <w:sz w:val="18"/>
          <w:szCs w:val="18"/>
          <w:lang/>
        </w:rPr>
        <w:t> and a variety of endangered birds. However, there has been concern regarding the fact that the Himalayan animals may face a threat due to rising temperatures in the hilly area.</w:t>
      </w:r>
      <w:hyperlink r:id="rId143" w:anchor="cite_note-indiatraveltimes-3" w:history="1">
        <w:r>
          <w:rPr>
            <w:rStyle w:val="Hyperlink"/>
            <w:rFonts w:ascii="Arial" w:hAnsi="Arial" w:cs="Arial"/>
            <w:color w:val="0B0080"/>
            <w:sz w:val="15"/>
            <w:szCs w:val="15"/>
            <w:vertAlign w:val="superscript"/>
            <w:lang/>
          </w:rPr>
          <w:t>[3]</w:t>
        </w:r>
      </w:hyperlink>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In January 1972, the park became a registered society, with an agreement that maintenance costs would be shared by the central and state governments. In May 1993, the park was transferred to the West Bengal Department of Forests.</w:t>
      </w:r>
      <w:hyperlink r:id="rId144" w:anchor="cite_note-beacononline-6" w:history="1">
        <w:r>
          <w:rPr>
            <w:rStyle w:val="Hyperlink"/>
            <w:rFonts w:ascii="Arial" w:hAnsi="Arial" w:cs="Arial"/>
            <w:color w:val="0B0080"/>
            <w:sz w:val="15"/>
            <w:szCs w:val="15"/>
            <w:vertAlign w:val="superscript"/>
            <w:lang/>
          </w:rPr>
          <w:t>[6]</w:t>
        </w:r>
      </w:hyperlink>
      <w:r>
        <w:rPr>
          <w:rFonts w:ascii="Arial" w:hAnsi="Arial" w:cs="Arial"/>
          <w:color w:val="222222"/>
          <w:sz w:val="18"/>
          <w:szCs w:val="18"/>
          <w:lang/>
        </w:rPr>
        <w:t> The park was renamed in 1975 when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"https://en.wikipedia.org/wiki/Indira_Gandhi" \o "Indira Gandhi" </w:instrText>
      </w:r>
      <w:r>
        <w:rPr>
          <w:rFonts w:ascii="Arial" w:hAnsi="Arial" w:cs="Arial"/>
          <w:color w:val="222222"/>
          <w:sz w:val="18"/>
          <w:szCs w:val="18"/>
          <w:lang/>
        </w:rPr>
        <w:fldChar w:fldCharType="separate"/>
      </w:r>
      <w:r>
        <w:rPr>
          <w:rStyle w:val="Hyperlink"/>
          <w:rFonts w:ascii="Arial" w:hAnsi="Arial" w:cs="Arial"/>
          <w:color w:val="0B0080"/>
          <w:sz w:val="18"/>
          <w:szCs w:val="18"/>
          <w:lang/>
        </w:rPr>
        <w:t>Indira</w:t>
      </w:r>
      <w:proofErr w:type="spellEnd"/>
      <w:r>
        <w:rPr>
          <w:rStyle w:val="Hyperlink"/>
          <w:rFonts w:ascii="Arial" w:hAnsi="Arial" w:cs="Arial"/>
          <w:color w:val="0B0080"/>
          <w:sz w:val="18"/>
          <w:szCs w:val="18"/>
          <w:lang/>
        </w:rPr>
        <w:t xml:space="preserve"> Gandhi</w:t>
      </w:r>
      <w:r>
        <w:rPr>
          <w:rFonts w:ascii="Arial" w:hAnsi="Arial" w:cs="Arial"/>
          <w:color w:val="222222"/>
          <w:sz w:val="18"/>
          <w:szCs w:val="18"/>
          <w:lang/>
        </w:rPr>
        <w:fldChar w:fldCharType="end"/>
      </w:r>
      <w:r>
        <w:rPr>
          <w:rFonts w:ascii="Arial" w:hAnsi="Arial" w:cs="Arial"/>
          <w:color w:val="222222"/>
          <w:sz w:val="18"/>
          <w:szCs w:val="18"/>
          <w:lang/>
        </w:rPr>
        <w:t>, the Prime Minister of India, visited the park and dedicated it to the memory of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"https://en.wikipedia.org/wiki/Padmaja_Naidu" \o "Padmaja Naidu" </w:instrText>
      </w:r>
      <w:r>
        <w:rPr>
          <w:rFonts w:ascii="Arial" w:hAnsi="Arial" w:cs="Arial"/>
          <w:color w:val="222222"/>
          <w:sz w:val="18"/>
          <w:szCs w:val="18"/>
          <w:lang/>
        </w:rPr>
        <w:fldChar w:fldCharType="separate"/>
      </w:r>
      <w:r>
        <w:rPr>
          <w:rStyle w:val="Hyperlink"/>
          <w:rFonts w:ascii="Arial" w:hAnsi="Arial" w:cs="Arial"/>
          <w:color w:val="0B0080"/>
          <w:sz w:val="18"/>
          <w:szCs w:val="18"/>
          <w:lang/>
        </w:rPr>
        <w:t>Padmaja</w:t>
      </w:r>
      <w:proofErr w:type="spellEnd"/>
      <w:r>
        <w:rPr>
          <w:rStyle w:val="Hyperlink"/>
          <w:rFonts w:ascii="Arial" w:hAnsi="Arial" w:cs="Arial"/>
          <w:color w:val="0B0080"/>
          <w:sz w:val="18"/>
          <w:szCs w:val="18"/>
          <w:lang/>
        </w:rPr>
        <w:t xml:space="preserve"> Naidu</w:t>
      </w:r>
      <w:r>
        <w:rPr>
          <w:rFonts w:ascii="Arial" w:hAnsi="Arial" w:cs="Arial"/>
          <w:color w:val="222222"/>
          <w:sz w:val="18"/>
          <w:szCs w:val="18"/>
          <w:lang/>
        </w:rPr>
        <w:fldChar w:fldCharType="end"/>
      </w:r>
      <w:r>
        <w:rPr>
          <w:rFonts w:ascii="Arial" w:hAnsi="Arial" w:cs="Arial"/>
          <w:color w:val="222222"/>
          <w:sz w:val="18"/>
          <w:szCs w:val="18"/>
          <w:lang/>
        </w:rPr>
        <w:t>.</w:t>
      </w:r>
      <w:hyperlink r:id="rId145" w:anchor="cite_note-beacononline-6" w:history="1">
        <w:r>
          <w:rPr>
            <w:rStyle w:val="Hyperlink"/>
            <w:rFonts w:ascii="Arial" w:hAnsi="Arial" w:cs="Arial"/>
            <w:color w:val="0B0080"/>
            <w:sz w:val="15"/>
            <w:szCs w:val="15"/>
            <w:vertAlign w:val="superscript"/>
            <w:lang/>
          </w:rPr>
          <w:t>[6]</w:t>
        </w:r>
      </w:hyperlink>
    </w:p>
    <w:p w:rsidR="008B20E3" w:rsidRDefault="008B20E3" w:rsidP="008B20E3">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proofErr w:type="gramStart"/>
      <w:r>
        <w:rPr>
          <w:rStyle w:val="mw-headline"/>
          <w:rFonts w:ascii="Georgia" w:hAnsi="Georgia" w:cs="Arial"/>
          <w:b w:val="0"/>
          <w:bCs w:val="0"/>
          <w:color w:val="000000"/>
          <w:sz w:val="27"/>
          <w:szCs w:val="27"/>
          <w:lang/>
        </w:rPr>
        <w:t>Conservation</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"https://en.wikipedia.org/w/index.php?title=Padmaja_Naidu_Himalayan_Zoological_Park&amp;action=edit&amp;section=2" \o "Edit section: Conservation"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8B20E3" w:rsidRDefault="008B20E3" w:rsidP="008B20E3">
      <w:pPr>
        <w:shd w:val="clear" w:color="auto" w:fill="F8F9FA"/>
        <w:jc w:val="center"/>
        <w:rPr>
          <w:rFonts w:ascii="Arial" w:hAnsi="Arial" w:cs="Arial"/>
          <w:color w:val="222222"/>
          <w:sz w:val="18"/>
          <w:szCs w:val="18"/>
          <w:lang/>
        </w:rPr>
      </w:pPr>
      <w:r>
        <w:rPr>
          <w:rFonts w:ascii="Arial" w:hAnsi="Arial" w:cs="Arial"/>
          <w:noProof/>
          <w:color w:val="0B0080"/>
          <w:sz w:val="18"/>
          <w:szCs w:val="18"/>
          <w:lang w:bidi="hi-IN"/>
        </w:rPr>
        <w:drawing>
          <wp:inline distT="0" distB="0" distL="0" distR="0">
            <wp:extent cx="2096135" cy="1569720"/>
            <wp:effectExtent l="19050" t="0" r="0" b="0"/>
            <wp:docPr id="9" name="Picture 9" descr="https://upload.wikimedia.org/wikipedia/commons/thumb/9/94/Red_Pandain_Darjiling_Zoo.jpg/220px-Red_Pandain_Darjiling_Zoo.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9/94/Red_Pandain_Darjiling_Zoo.jpg/220px-Red_Pandain_Darjiling_Zoo.jpg">
                      <a:hlinkClick r:id="rId146"/>
                    </pic:cNvPr>
                    <pic:cNvPicPr>
                      <a:picLocks noChangeAspect="1" noChangeArrowheads="1"/>
                    </pic:cNvPicPr>
                  </pic:nvPicPr>
                  <pic:blipFill>
                    <a:blip r:embed="rId147"/>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8B20E3" w:rsidRDefault="008B20E3" w:rsidP="008B20E3">
      <w:pPr>
        <w:shd w:val="clear" w:color="auto" w:fill="F8F9FA"/>
        <w:spacing w:line="336" w:lineRule="atLeast"/>
        <w:rPr>
          <w:rFonts w:ascii="Arial" w:hAnsi="Arial" w:cs="Arial"/>
          <w:color w:val="222222"/>
          <w:sz w:val="17"/>
          <w:szCs w:val="17"/>
          <w:lang/>
        </w:rPr>
      </w:pPr>
      <w:r>
        <w:rPr>
          <w:rFonts w:ascii="Arial" w:hAnsi="Arial" w:cs="Arial"/>
          <w:color w:val="222222"/>
          <w:sz w:val="17"/>
          <w:szCs w:val="17"/>
          <w:lang/>
        </w:rPr>
        <w:t>Red panda in the zoo</w:t>
      </w:r>
    </w:p>
    <w:p w:rsidR="008B20E3" w:rsidRDefault="008B20E3" w:rsidP="008B20E3">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zoo includes an off-display breeding center for </w:t>
      </w:r>
      <w:hyperlink r:id="rId148" w:tooltip="Snow leopard" w:history="1">
        <w:r>
          <w:rPr>
            <w:rStyle w:val="Hyperlink"/>
            <w:rFonts w:ascii="Arial" w:hAnsi="Arial" w:cs="Arial"/>
            <w:color w:val="0B0080"/>
            <w:sz w:val="18"/>
            <w:szCs w:val="18"/>
            <w:lang/>
          </w:rPr>
          <w:t>snow leopards</w:t>
        </w:r>
      </w:hyperlink>
      <w:r>
        <w:rPr>
          <w:rFonts w:ascii="Arial" w:hAnsi="Arial" w:cs="Arial"/>
          <w:color w:val="222222"/>
          <w:sz w:val="18"/>
          <w:szCs w:val="18"/>
          <w:lang/>
        </w:rPr>
        <w:t> and </w:t>
      </w:r>
      <w:hyperlink r:id="rId149" w:tooltip="Red panda" w:history="1">
        <w:r>
          <w:rPr>
            <w:rStyle w:val="Hyperlink"/>
            <w:rFonts w:ascii="Arial" w:hAnsi="Arial" w:cs="Arial"/>
            <w:color w:val="0B0080"/>
            <w:sz w:val="18"/>
            <w:szCs w:val="18"/>
            <w:lang/>
          </w:rPr>
          <w:t>red pandas</w:t>
        </w:r>
      </w:hyperlink>
      <w:r>
        <w:rPr>
          <w:rFonts w:ascii="Arial" w:hAnsi="Arial" w:cs="Arial"/>
          <w:color w:val="222222"/>
          <w:sz w:val="18"/>
          <w:szCs w:val="18"/>
          <w:lang/>
        </w:rPr>
        <w:t xml:space="preserve">. Captive breeding of snow leopards was started in 1983, with leopards which were brought to the zoo from Zurich, the United States, and </w:t>
      </w:r>
      <w:proofErr w:type="spellStart"/>
      <w:r>
        <w:rPr>
          <w:rFonts w:ascii="Arial" w:hAnsi="Arial" w:cs="Arial"/>
          <w:color w:val="222222"/>
          <w:sz w:val="18"/>
          <w:szCs w:val="18"/>
          <w:lang/>
        </w:rPr>
        <w:t>Leh-Ladakh</w:t>
      </w:r>
      <w:proofErr w:type="spellEnd"/>
      <w:r>
        <w:rPr>
          <w:rFonts w:ascii="Arial" w:hAnsi="Arial" w:cs="Arial"/>
          <w:color w:val="222222"/>
          <w:sz w:val="18"/>
          <w:szCs w:val="18"/>
          <w:lang/>
        </w:rPr>
        <w:t>. The red panda program was started in 1994 with individuals from the </w:t>
      </w:r>
      <w:hyperlink r:id="rId150" w:tooltip="Cologne Zoological Garden" w:history="1">
        <w:r>
          <w:rPr>
            <w:rStyle w:val="Hyperlink"/>
            <w:rFonts w:ascii="Arial" w:hAnsi="Arial" w:cs="Arial"/>
            <w:color w:val="0B0080"/>
            <w:sz w:val="18"/>
            <w:szCs w:val="18"/>
            <w:lang/>
          </w:rPr>
          <w:t>Cologne Zoo</w:t>
        </w:r>
      </w:hyperlink>
      <w:r>
        <w:rPr>
          <w:rFonts w:ascii="Arial" w:hAnsi="Arial" w:cs="Arial"/>
          <w:color w:val="222222"/>
          <w:sz w:val="18"/>
          <w:szCs w:val="18"/>
          <w:lang/>
        </w:rPr>
        <w:t>, the </w:t>
      </w:r>
      <w:hyperlink r:id="rId151" w:tooltip="Zoo Aquarium de Madrid" w:history="1">
        <w:r>
          <w:rPr>
            <w:rStyle w:val="Hyperlink"/>
            <w:rFonts w:ascii="Arial" w:hAnsi="Arial" w:cs="Arial"/>
            <w:color w:val="0B0080"/>
            <w:sz w:val="18"/>
            <w:szCs w:val="18"/>
            <w:lang/>
          </w:rPr>
          <w:t>Madrid Zoo</w:t>
        </w:r>
      </w:hyperlink>
      <w:r>
        <w:rPr>
          <w:rFonts w:ascii="Arial" w:hAnsi="Arial" w:cs="Arial"/>
          <w:color w:val="222222"/>
          <w:sz w:val="18"/>
          <w:szCs w:val="18"/>
          <w:lang/>
        </w:rPr>
        <w:t>, Belgium, and the </w:t>
      </w:r>
      <w:hyperlink r:id="rId152" w:tooltip="Diergaarde Blijdorp" w:history="1">
        <w:r>
          <w:rPr>
            <w:rStyle w:val="Hyperlink"/>
            <w:rFonts w:ascii="Arial" w:hAnsi="Arial" w:cs="Arial"/>
            <w:color w:val="0B0080"/>
            <w:sz w:val="18"/>
            <w:szCs w:val="18"/>
            <w:lang/>
          </w:rPr>
          <w:t>Rotterdam Zoo</w:t>
        </w:r>
      </w:hyperlink>
      <w:r>
        <w:rPr>
          <w:rFonts w:ascii="Arial" w:hAnsi="Arial" w:cs="Arial"/>
          <w:color w:val="222222"/>
          <w:sz w:val="18"/>
          <w:szCs w:val="18"/>
          <w:lang/>
        </w:rPr>
        <w:t xml:space="preserve">. In addition to these species, the zoo is breeding the Himalayan </w:t>
      </w:r>
      <w:proofErr w:type="spellStart"/>
      <w:r>
        <w:rPr>
          <w:rFonts w:ascii="Arial" w:hAnsi="Arial" w:cs="Arial"/>
          <w:color w:val="222222"/>
          <w:sz w:val="18"/>
          <w:szCs w:val="18"/>
          <w:lang/>
        </w:rPr>
        <w:t>tahr</w:t>
      </w:r>
      <w:proofErr w:type="spellEnd"/>
      <w:r>
        <w:rPr>
          <w:rFonts w:ascii="Arial" w:hAnsi="Arial" w:cs="Arial"/>
          <w:color w:val="222222"/>
          <w:sz w:val="18"/>
          <w:szCs w:val="18"/>
          <w:lang/>
        </w:rPr>
        <w:t xml:space="preserve">, blue sheep, Himalayan </w:t>
      </w:r>
      <w:proofErr w:type="spellStart"/>
      <w:r>
        <w:rPr>
          <w:rFonts w:ascii="Arial" w:hAnsi="Arial" w:cs="Arial"/>
          <w:color w:val="222222"/>
          <w:sz w:val="18"/>
          <w:szCs w:val="18"/>
          <w:lang/>
        </w:rPr>
        <w:t>monal</w:t>
      </w:r>
      <w:proofErr w:type="spellEnd"/>
      <w:r>
        <w:rPr>
          <w:rFonts w:ascii="Arial" w:hAnsi="Arial" w:cs="Arial"/>
          <w:color w:val="222222"/>
          <w:sz w:val="18"/>
          <w:szCs w:val="18"/>
          <w:lang/>
        </w:rPr>
        <w:t xml:space="preserve">, grey peacock pheasant, Himalayan salamander, blood pheasant and satyr </w:t>
      </w:r>
      <w:proofErr w:type="spellStart"/>
      <w:r>
        <w:rPr>
          <w:rFonts w:ascii="Arial" w:hAnsi="Arial" w:cs="Arial"/>
          <w:color w:val="222222"/>
          <w:sz w:val="18"/>
          <w:szCs w:val="18"/>
          <w:lang/>
        </w:rPr>
        <w:t>tragopan</w:t>
      </w:r>
      <w:proofErr w:type="spellEnd"/>
      <w:r>
        <w:rPr>
          <w:rFonts w:ascii="Arial" w:hAnsi="Arial" w:cs="Arial"/>
          <w:color w:val="222222"/>
          <w:sz w:val="18"/>
          <w:szCs w:val="18"/>
          <w:lang/>
        </w:rPr>
        <w:t>.</w:t>
      </w:r>
      <w:hyperlink r:id="rId153" w:anchor="cite_note-beacononline-6" w:history="1">
        <w:r>
          <w:rPr>
            <w:rStyle w:val="Hyperlink"/>
            <w:rFonts w:ascii="Arial" w:hAnsi="Arial" w:cs="Arial"/>
            <w:color w:val="0B0080"/>
            <w:sz w:val="15"/>
            <w:szCs w:val="15"/>
            <w:vertAlign w:val="superscript"/>
            <w:lang/>
          </w:rPr>
          <w:t>[6]</w:t>
        </w:r>
      </w:hyperlink>
      <w:r>
        <w:rPr>
          <w:rFonts w:ascii="Arial" w:hAnsi="Arial" w:cs="Arial"/>
          <w:color w:val="222222"/>
          <w:sz w:val="18"/>
          <w:szCs w:val="18"/>
          <w:lang/>
        </w:rPr>
        <w:t xml:space="preserve"> The zoo is famous for its conservation breeding </w:t>
      </w:r>
      <w:proofErr w:type="spellStart"/>
      <w:r>
        <w:rPr>
          <w:rFonts w:ascii="Arial" w:hAnsi="Arial" w:cs="Arial"/>
          <w:color w:val="222222"/>
          <w:sz w:val="18"/>
          <w:szCs w:val="18"/>
          <w:lang/>
        </w:rPr>
        <w:t>programmes</w:t>
      </w:r>
      <w:proofErr w:type="spellEnd"/>
      <w:r>
        <w:rPr>
          <w:rFonts w:ascii="Arial" w:hAnsi="Arial" w:cs="Arial"/>
          <w:color w:val="222222"/>
          <w:sz w:val="18"/>
          <w:szCs w:val="18"/>
          <w:lang/>
        </w:rPr>
        <w:t xml:space="preserve"> of the red panda, Himalayan salamander, Tibetan wolf, and snow leopard.</w:t>
      </w:r>
    </w:p>
    <w:p w:rsidR="008B20E3" w:rsidRDefault="008B20E3" w:rsidP="008B20E3">
      <w:pPr>
        <w:pStyle w:val="Heading2"/>
        <w:spacing w:line="397" w:lineRule="atLeast"/>
        <w:jc w:val="center"/>
        <w:rPr>
          <w:rFonts w:ascii="Verdana" w:hAnsi="Verdana"/>
          <w:color w:val="000000"/>
        </w:rPr>
      </w:pPr>
      <w:r>
        <w:rPr>
          <w:rFonts w:ascii="Verdana" w:hAnsi="Verdana"/>
          <w:color w:val="000000"/>
        </w:rPr>
        <w:br/>
        <w:t>Japanese Temple &amp; Peace Pagoda</w:t>
      </w:r>
    </w:p>
    <w:p w:rsidR="008B20E3" w:rsidRDefault="008B20E3" w:rsidP="008B20E3">
      <w:pPr>
        <w:spacing w:line="397" w:lineRule="atLeast"/>
        <w:jc w:val="center"/>
        <w:rPr>
          <w:rFonts w:ascii="Verdana" w:hAnsi="Verdana"/>
          <w:color w:val="000000"/>
          <w:szCs w:val="22"/>
        </w:rPr>
      </w:pPr>
      <w:r>
        <w:rPr>
          <w:rFonts w:ascii="Verdana" w:hAnsi="Verdana"/>
          <w:color w:val="000000"/>
          <w:szCs w:val="22"/>
        </w:rPr>
        <w:t> </w:t>
      </w:r>
    </w:p>
    <w:p w:rsidR="008B20E3" w:rsidRDefault="008B20E3" w:rsidP="008B20E3">
      <w:pPr>
        <w:spacing w:line="397" w:lineRule="atLeast"/>
        <w:jc w:val="both"/>
        <w:rPr>
          <w:rFonts w:ascii="Verdana" w:hAnsi="Verdana"/>
          <w:color w:val="000000"/>
          <w:szCs w:val="22"/>
        </w:rPr>
      </w:pPr>
      <w:r>
        <w:rPr>
          <w:rFonts w:ascii="Verdana" w:hAnsi="Verdana"/>
          <w:color w:val="000000"/>
          <w:szCs w:val="22"/>
        </w:rPr>
        <w:t xml:space="preserve">There is a wonderful Japanese temple located at a 10 minutes driving distance from the Darjeeling town center. The temple is also known as the </w:t>
      </w:r>
      <w:proofErr w:type="spellStart"/>
      <w:r>
        <w:rPr>
          <w:rFonts w:ascii="Verdana" w:hAnsi="Verdana"/>
          <w:color w:val="000000"/>
          <w:szCs w:val="22"/>
        </w:rPr>
        <w:t>Nipponzan</w:t>
      </w:r>
      <w:proofErr w:type="spellEnd"/>
      <w:r>
        <w:rPr>
          <w:rFonts w:ascii="Verdana" w:hAnsi="Verdana"/>
          <w:color w:val="000000"/>
          <w:szCs w:val="22"/>
        </w:rPr>
        <w:t xml:space="preserve"> </w:t>
      </w:r>
      <w:proofErr w:type="spellStart"/>
      <w:r>
        <w:rPr>
          <w:rFonts w:ascii="Verdana" w:hAnsi="Verdana"/>
          <w:color w:val="000000"/>
          <w:szCs w:val="22"/>
        </w:rPr>
        <w:t>Myohoji</w:t>
      </w:r>
      <w:proofErr w:type="spellEnd"/>
      <w:r>
        <w:rPr>
          <w:rFonts w:ascii="Verdana" w:hAnsi="Verdana"/>
          <w:color w:val="000000"/>
          <w:szCs w:val="22"/>
        </w:rPr>
        <w:t xml:space="preserve"> Buddhist Temple. The two storied white building was built in a traditional Japanese style in the year 1972. </w:t>
      </w:r>
    </w:p>
    <w:p w:rsidR="008B20E3" w:rsidRDefault="008B20E3" w:rsidP="008B20E3">
      <w:pPr>
        <w:spacing w:line="397" w:lineRule="atLeast"/>
        <w:jc w:val="both"/>
        <w:rPr>
          <w:rFonts w:ascii="Verdana" w:hAnsi="Verdana"/>
          <w:color w:val="000000"/>
          <w:szCs w:val="22"/>
        </w:rPr>
      </w:pPr>
      <w:r>
        <w:rPr>
          <w:rFonts w:ascii="Verdana" w:hAnsi="Verdana"/>
          <w:color w:val="000000"/>
          <w:szCs w:val="22"/>
        </w:rPr>
        <w:t> </w:t>
      </w:r>
    </w:p>
    <w:p w:rsidR="008B20E3" w:rsidRDefault="008B20E3" w:rsidP="008B20E3">
      <w:pPr>
        <w:spacing w:line="397" w:lineRule="atLeast"/>
        <w:jc w:val="both"/>
        <w:rPr>
          <w:rFonts w:ascii="Verdana" w:hAnsi="Verdana"/>
          <w:color w:val="000000"/>
          <w:szCs w:val="22"/>
        </w:rPr>
      </w:pPr>
      <w:r>
        <w:rPr>
          <w:rFonts w:ascii="Verdana" w:hAnsi="Verdana"/>
          <w:color w:val="000000"/>
          <w:szCs w:val="22"/>
        </w:rPr>
        <w:lastRenderedPageBreak/>
        <w:t xml:space="preserve">Close to the temple is the Peace Pagoda that showcases four avatars of Lord Buddha. From the top of the Pagoda, you get </w:t>
      </w:r>
      <w:proofErr w:type="gramStart"/>
      <w:r>
        <w:rPr>
          <w:rFonts w:ascii="Verdana" w:hAnsi="Verdana"/>
          <w:color w:val="000000"/>
          <w:szCs w:val="22"/>
        </w:rPr>
        <w:t>a panoramic views</w:t>
      </w:r>
      <w:proofErr w:type="gramEnd"/>
      <w:r>
        <w:rPr>
          <w:rFonts w:ascii="Verdana" w:hAnsi="Verdana"/>
          <w:color w:val="000000"/>
          <w:szCs w:val="22"/>
        </w:rPr>
        <w:t xml:space="preserve"> of Darjeeling landscape including the Kanchenjunga range. </w:t>
      </w:r>
    </w:p>
    <w:p w:rsidR="008B20E3" w:rsidRDefault="008B20E3" w:rsidP="008B20E3">
      <w:pPr>
        <w:spacing w:line="397" w:lineRule="atLeast"/>
        <w:jc w:val="center"/>
        <w:rPr>
          <w:rFonts w:ascii="Verdana" w:hAnsi="Verdana"/>
          <w:color w:val="000000"/>
          <w:sz w:val="20"/>
        </w:rPr>
      </w:pPr>
      <w:r>
        <w:rPr>
          <w:rFonts w:ascii="Verdana" w:hAnsi="Verdana"/>
          <w:color w:val="000000"/>
        </w:rPr>
        <w:t> </w:t>
      </w:r>
    </w:p>
    <w:p w:rsidR="008B20E3" w:rsidRDefault="008B20E3" w:rsidP="008B20E3">
      <w:pPr>
        <w:spacing w:line="240" w:lineRule="auto"/>
        <w:jc w:val="both"/>
        <w:rPr>
          <w:ins w:id="0" w:author="Unknown"/>
          <w:rFonts w:ascii="Arial" w:hAnsi="Arial" w:cs="Arial"/>
          <w:color w:val="000000"/>
          <w:sz w:val="2"/>
          <w:szCs w:val="2"/>
        </w:rPr>
      </w:pPr>
      <w:ins w:id="1" w:author="Unknown">
        <w:r>
          <w:rPr>
            <w:rFonts w:ascii="Arial" w:hAnsi="Arial" w:cs="Arial"/>
            <w:color w:val="000000"/>
            <w:sz w:val="2"/>
            <w:szCs w:val="2"/>
          </w:rPr>
          <w:t> </w:t>
        </w:r>
      </w:ins>
    </w:p>
    <w:p w:rsidR="008B20E3" w:rsidRDefault="008B20E3" w:rsidP="008B20E3">
      <w:pPr>
        <w:jc w:val="both"/>
        <w:rPr>
          <w:ins w:id="2" w:author="Unknown"/>
          <w:rFonts w:ascii="Verdana" w:hAnsi="Verdana" w:cs="Mangal"/>
          <w:color w:val="000000"/>
          <w:sz w:val="20"/>
        </w:rPr>
      </w:pPr>
      <w:ins w:id="3" w:author="Unknown">
        <w:r>
          <w:rPr>
            <w:rFonts w:ascii="Verdana" w:hAnsi="Verdana"/>
            <w:color w:val="000000"/>
          </w:rPr>
          <w:t> </w:t>
        </w:r>
      </w:ins>
    </w:p>
    <w:p w:rsidR="008B20E3" w:rsidRDefault="008B20E3" w:rsidP="008B20E3">
      <w:pPr>
        <w:spacing w:line="397" w:lineRule="atLeast"/>
        <w:jc w:val="both"/>
        <w:rPr>
          <w:ins w:id="4" w:author="Unknown"/>
          <w:rFonts w:ascii="Verdana" w:hAnsi="Verdana"/>
          <w:color w:val="000000"/>
          <w:szCs w:val="22"/>
        </w:rPr>
      </w:pPr>
      <w:ins w:id="5" w:author="Unknown">
        <w:r>
          <w:rPr>
            <w:rFonts w:ascii="Verdana" w:hAnsi="Verdana"/>
            <w:color w:val="000000"/>
            <w:szCs w:val="22"/>
          </w:rPr>
          <w:t>Earlier the car could enter through the main gate of the temple premises and park right below the temple. These days you will need to walk for about 5-6 minutes from the main gate along a narrow road that first goes downhill and then uphill. On the way you will notice a few small houses on the right with prayer flags fluttering in front of them. As you walk along, you will reach another gate. Right next to the gate and on the left are some flights of stairs that lead to the Japanese Temple. </w:t>
        </w:r>
      </w:ins>
    </w:p>
    <w:p w:rsidR="008B20E3" w:rsidRDefault="008B20E3" w:rsidP="008B20E3">
      <w:pPr>
        <w:spacing w:line="397" w:lineRule="atLeast"/>
        <w:jc w:val="center"/>
        <w:rPr>
          <w:ins w:id="6" w:author="Unknown"/>
          <w:rFonts w:ascii="Verdana" w:hAnsi="Verdana"/>
          <w:color w:val="000000"/>
          <w:szCs w:val="22"/>
        </w:rPr>
      </w:pPr>
      <w:ins w:id="7" w:author="Unknown">
        <w:r>
          <w:rPr>
            <w:rFonts w:ascii="Verdana" w:hAnsi="Verdana"/>
            <w:color w:val="000000"/>
            <w:szCs w:val="22"/>
          </w:rPr>
          <w:t> </w:t>
        </w:r>
      </w:ins>
    </w:p>
    <w:p w:rsidR="008B20E3" w:rsidRDefault="008B20E3" w:rsidP="008B20E3">
      <w:pPr>
        <w:spacing w:line="397" w:lineRule="atLeast"/>
        <w:jc w:val="both"/>
        <w:rPr>
          <w:ins w:id="8" w:author="Unknown"/>
          <w:rFonts w:ascii="Verdana" w:hAnsi="Verdana"/>
          <w:color w:val="000000"/>
          <w:szCs w:val="22"/>
        </w:rPr>
      </w:pPr>
      <w:ins w:id="9" w:author="Unknown">
        <w:r>
          <w:rPr>
            <w:rFonts w:ascii="Verdana" w:hAnsi="Verdana"/>
            <w:color w:val="000000"/>
            <w:szCs w:val="22"/>
          </w:rPr>
          <w:t xml:space="preserve">As you enter the temple, there is picture of the founder </w:t>
        </w:r>
        <w:proofErr w:type="spellStart"/>
        <w:r>
          <w:rPr>
            <w:rFonts w:ascii="Verdana" w:hAnsi="Verdana"/>
            <w:color w:val="000000"/>
            <w:szCs w:val="22"/>
          </w:rPr>
          <w:t>Fujii</w:t>
        </w:r>
        <w:proofErr w:type="spellEnd"/>
        <w:r>
          <w:rPr>
            <w:rFonts w:ascii="Verdana" w:hAnsi="Verdana"/>
            <w:color w:val="000000"/>
            <w:szCs w:val="22"/>
          </w:rPr>
          <w:t xml:space="preserve"> </w:t>
        </w:r>
        <w:proofErr w:type="spellStart"/>
        <w:r>
          <w:rPr>
            <w:rFonts w:ascii="Verdana" w:hAnsi="Verdana"/>
            <w:color w:val="000000"/>
            <w:szCs w:val="22"/>
          </w:rPr>
          <w:t>Guruji</w:t>
        </w:r>
        <w:proofErr w:type="spellEnd"/>
        <w:r>
          <w:rPr>
            <w:rFonts w:ascii="Verdana" w:hAnsi="Verdana"/>
            <w:color w:val="000000"/>
            <w:szCs w:val="22"/>
          </w:rPr>
          <w:t xml:space="preserve">. There is also a model of Buddha suggesting that it's a Buddhist religious temple. </w:t>
        </w:r>
        <w:proofErr w:type="spellStart"/>
        <w:r>
          <w:rPr>
            <w:rFonts w:ascii="Verdana" w:hAnsi="Verdana"/>
            <w:color w:val="000000"/>
            <w:szCs w:val="22"/>
          </w:rPr>
          <w:t>Fujii</w:t>
        </w:r>
        <w:proofErr w:type="spellEnd"/>
        <w:r>
          <w:rPr>
            <w:rFonts w:ascii="Verdana" w:hAnsi="Verdana"/>
            <w:color w:val="000000"/>
            <w:szCs w:val="22"/>
          </w:rPr>
          <w:t xml:space="preserve"> </w:t>
        </w:r>
        <w:proofErr w:type="spellStart"/>
        <w:r>
          <w:rPr>
            <w:rFonts w:ascii="Verdana" w:hAnsi="Verdana"/>
            <w:color w:val="000000"/>
            <w:szCs w:val="22"/>
          </w:rPr>
          <w:t>Guruji</w:t>
        </w:r>
        <w:proofErr w:type="spellEnd"/>
        <w:r>
          <w:rPr>
            <w:rFonts w:ascii="Verdana" w:hAnsi="Verdana"/>
            <w:color w:val="000000"/>
            <w:szCs w:val="22"/>
          </w:rPr>
          <w:t xml:space="preserve"> was the founder and preceptor of '</w:t>
        </w:r>
        <w:proofErr w:type="spellStart"/>
        <w:r>
          <w:rPr>
            <w:rFonts w:ascii="Verdana" w:hAnsi="Verdana"/>
            <w:color w:val="000000"/>
            <w:szCs w:val="22"/>
          </w:rPr>
          <w:t>Nipponzan</w:t>
        </w:r>
        <w:proofErr w:type="spellEnd"/>
        <w:r>
          <w:rPr>
            <w:rFonts w:ascii="Verdana" w:hAnsi="Verdana"/>
            <w:color w:val="000000"/>
            <w:szCs w:val="22"/>
          </w:rPr>
          <w:t xml:space="preserve"> </w:t>
        </w:r>
        <w:proofErr w:type="spellStart"/>
        <w:r>
          <w:rPr>
            <w:rFonts w:ascii="Verdana" w:hAnsi="Verdana"/>
            <w:color w:val="000000"/>
            <w:szCs w:val="22"/>
          </w:rPr>
          <w:t>Myohoji</w:t>
        </w:r>
        <w:proofErr w:type="spellEnd"/>
        <w:r>
          <w:rPr>
            <w:rFonts w:ascii="Verdana" w:hAnsi="Verdana"/>
            <w:color w:val="000000"/>
            <w:szCs w:val="22"/>
          </w:rPr>
          <w:t>', a Buddhist order for world peace. He was a close associate of Mahatma Gandhi and had seen the tragedy of atom bomb in Hiroshima and Nagasaki in 1945. </w:t>
        </w:r>
      </w:ins>
    </w:p>
    <w:p w:rsidR="008B20E3" w:rsidRDefault="008B20E3" w:rsidP="008B20E3">
      <w:pPr>
        <w:spacing w:line="397" w:lineRule="atLeast"/>
        <w:jc w:val="both"/>
        <w:rPr>
          <w:ins w:id="10" w:author="Unknown"/>
          <w:rFonts w:ascii="Verdana" w:hAnsi="Verdana"/>
          <w:color w:val="000000"/>
          <w:szCs w:val="22"/>
        </w:rPr>
      </w:pPr>
      <w:ins w:id="11" w:author="Unknown">
        <w:r>
          <w:rPr>
            <w:rFonts w:ascii="Verdana" w:hAnsi="Verdana"/>
            <w:color w:val="000000"/>
            <w:szCs w:val="22"/>
          </w:rPr>
          <w:t> </w:t>
        </w:r>
      </w:ins>
    </w:p>
    <w:p w:rsidR="008B20E3" w:rsidRDefault="008B20E3" w:rsidP="008B20E3">
      <w:pPr>
        <w:spacing w:line="397" w:lineRule="atLeast"/>
        <w:jc w:val="both"/>
        <w:rPr>
          <w:ins w:id="12" w:author="Unknown"/>
          <w:rFonts w:ascii="Verdana" w:hAnsi="Verdana"/>
          <w:color w:val="000000"/>
          <w:szCs w:val="22"/>
        </w:rPr>
      </w:pPr>
      <w:ins w:id="13" w:author="Unknown">
        <w:r>
          <w:rPr>
            <w:rFonts w:ascii="Verdana" w:hAnsi="Verdana"/>
            <w:color w:val="000000"/>
            <w:szCs w:val="22"/>
          </w:rPr>
          <w:t>Walk up the wooden stairs and you will reach the large prayer room upstairs. The prayer timings are from 4:30am to 6am in the morning and again from 4:30pm to 6:30pm in the evening. If you can time it right, you can also join the prayers and get an opportunity for introspection and feel the divine peace the temple offers. </w:t>
        </w:r>
      </w:ins>
    </w:p>
    <w:p w:rsidR="008B20E3" w:rsidRDefault="008B20E3" w:rsidP="008B20E3">
      <w:pPr>
        <w:spacing w:line="397" w:lineRule="atLeast"/>
        <w:jc w:val="both"/>
        <w:rPr>
          <w:ins w:id="14" w:author="Unknown"/>
          <w:rFonts w:ascii="Verdana" w:hAnsi="Verdana"/>
          <w:color w:val="000000"/>
          <w:szCs w:val="22"/>
        </w:rPr>
      </w:pPr>
      <w:ins w:id="15" w:author="Unknown">
        <w:r>
          <w:rPr>
            <w:rFonts w:ascii="Verdana" w:hAnsi="Verdana"/>
            <w:color w:val="000000"/>
            <w:szCs w:val="22"/>
          </w:rPr>
          <w:t> </w:t>
        </w:r>
      </w:ins>
    </w:p>
    <w:p w:rsidR="008B20E3" w:rsidRDefault="008B20E3" w:rsidP="008B20E3">
      <w:pPr>
        <w:spacing w:line="240" w:lineRule="auto"/>
        <w:jc w:val="center"/>
        <w:rPr>
          <w:ins w:id="16" w:author="Unknown"/>
          <w:rFonts w:ascii="Verdana" w:hAnsi="Verdana"/>
          <w:color w:val="000000"/>
          <w:sz w:val="20"/>
        </w:rPr>
      </w:pPr>
      <w:ins w:id="17" w:author="Unknown">
        <w:r>
          <w:rPr>
            <w:rFonts w:ascii="Verdana" w:hAnsi="Verdana"/>
            <w:b/>
            <w:bCs/>
            <w:color w:val="000000"/>
          </w:rPr>
          <w:t>Japanese Temple Darjeeling </w:t>
        </w:r>
      </w:ins>
    </w:p>
    <w:p w:rsidR="008B20E3" w:rsidRDefault="008B20E3" w:rsidP="008B20E3">
      <w:pPr>
        <w:jc w:val="center"/>
        <w:rPr>
          <w:ins w:id="18" w:author="Unknown"/>
          <w:rFonts w:ascii="Verdana" w:hAnsi="Verdana"/>
          <w:color w:val="000000"/>
        </w:rPr>
      </w:pPr>
      <w:r>
        <w:rPr>
          <w:rFonts w:ascii="Verdana" w:hAnsi="Verdana"/>
          <w:noProof/>
          <w:color w:val="000000"/>
          <w:lang w:bidi="hi-IN"/>
        </w:rPr>
        <w:lastRenderedPageBreak/>
        <w:drawing>
          <wp:inline distT="0" distB="0" distL="0" distR="0">
            <wp:extent cx="4097655" cy="3010535"/>
            <wp:effectExtent l="19050" t="0" r="0" b="0"/>
            <wp:docPr id="15" name="Picture 15" descr="Japanese Temple Darje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panese Temple Darjeeling"/>
                    <pic:cNvPicPr>
                      <a:picLocks noChangeAspect="1" noChangeArrowheads="1"/>
                    </pic:cNvPicPr>
                  </pic:nvPicPr>
                  <pic:blipFill>
                    <a:blip r:embed="rId154"/>
                    <a:srcRect/>
                    <a:stretch>
                      <a:fillRect/>
                    </a:stretch>
                  </pic:blipFill>
                  <pic:spPr bwMode="auto">
                    <a:xfrm>
                      <a:off x="0" y="0"/>
                      <a:ext cx="4097655" cy="3010535"/>
                    </a:xfrm>
                    <a:prstGeom prst="rect">
                      <a:avLst/>
                    </a:prstGeom>
                    <a:noFill/>
                    <a:ln w="9525">
                      <a:noFill/>
                      <a:miter lim="800000"/>
                      <a:headEnd/>
                      <a:tailEnd/>
                    </a:ln>
                  </pic:spPr>
                </pic:pic>
              </a:graphicData>
            </a:graphic>
          </wp:inline>
        </w:drawing>
      </w:r>
      <w:ins w:id="19" w:author="Unknown">
        <w:r>
          <w:rPr>
            <w:rFonts w:ascii="Verdana" w:hAnsi="Verdana"/>
            <w:color w:val="000000"/>
          </w:rPr>
          <w:t> </w:t>
        </w:r>
      </w:ins>
    </w:p>
    <w:p w:rsidR="008B20E3" w:rsidRDefault="008B20E3" w:rsidP="008B20E3">
      <w:pPr>
        <w:spacing w:line="397" w:lineRule="atLeast"/>
        <w:jc w:val="both"/>
        <w:rPr>
          <w:ins w:id="20" w:author="Unknown"/>
          <w:rFonts w:ascii="Verdana" w:hAnsi="Verdana"/>
          <w:color w:val="000000"/>
          <w:szCs w:val="22"/>
        </w:rPr>
      </w:pPr>
      <w:ins w:id="21" w:author="Unknown">
        <w:r>
          <w:rPr>
            <w:rFonts w:ascii="Verdana" w:hAnsi="Verdana"/>
            <w:color w:val="000000"/>
            <w:szCs w:val="22"/>
          </w:rPr>
          <w:t> </w:t>
        </w:r>
      </w:ins>
    </w:p>
    <w:p w:rsidR="008B20E3" w:rsidRDefault="008B20E3" w:rsidP="008B20E3">
      <w:pPr>
        <w:spacing w:line="397" w:lineRule="atLeast"/>
        <w:jc w:val="both"/>
        <w:rPr>
          <w:ins w:id="22" w:author="Unknown"/>
          <w:rFonts w:ascii="Verdana" w:hAnsi="Verdana"/>
          <w:color w:val="000000"/>
          <w:szCs w:val="22"/>
        </w:rPr>
      </w:pPr>
      <w:ins w:id="23" w:author="Unknown">
        <w:r>
          <w:rPr>
            <w:rFonts w:ascii="Verdana" w:hAnsi="Verdana"/>
            <w:color w:val="000000"/>
            <w:szCs w:val="22"/>
          </w:rPr>
          <w:t xml:space="preserve">I had that opportunity once. In the prayer room you will see the present </w:t>
        </w:r>
        <w:proofErr w:type="spellStart"/>
        <w:r>
          <w:rPr>
            <w:rFonts w:ascii="Verdana" w:hAnsi="Verdana"/>
            <w:color w:val="000000"/>
            <w:szCs w:val="22"/>
          </w:rPr>
          <w:t>Guruji</w:t>
        </w:r>
        <w:proofErr w:type="spellEnd"/>
        <w:r>
          <w:rPr>
            <w:rFonts w:ascii="Verdana" w:hAnsi="Verdana"/>
            <w:color w:val="000000"/>
            <w:szCs w:val="22"/>
          </w:rPr>
          <w:t xml:space="preserve"> or the chief priest offering the prayers, beating a huge drum (also known as Ho-</w:t>
        </w:r>
        <w:proofErr w:type="spellStart"/>
        <w:r>
          <w:rPr>
            <w:rFonts w:ascii="Verdana" w:hAnsi="Verdana"/>
            <w:color w:val="000000"/>
            <w:szCs w:val="22"/>
          </w:rPr>
          <w:t>ko</w:t>
        </w:r>
        <w:proofErr w:type="spellEnd"/>
        <w:r>
          <w:rPr>
            <w:rFonts w:ascii="Verdana" w:hAnsi="Verdana"/>
            <w:color w:val="000000"/>
            <w:szCs w:val="22"/>
          </w:rPr>
          <w:t>) from which a reverberating sound originates that fills the entire temple premises. The humming sound and the chants add to the solemn atmosphere. </w:t>
        </w:r>
      </w:ins>
    </w:p>
    <w:p w:rsidR="008B20E3" w:rsidRDefault="008B20E3" w:rsidP="008B20E3">
      <w:pPr>
        <w:spacing w:line="397" w:lineRule="atLeast"/>
        <w:jc w:val="center"/>
        <w:rPr>
          <w:ins w:id="24" w:author="Unknown"/>
          <w:rFonts w:ascii="Verdana" w:hAnsi="Verdana"/>
          <w:color w:val="000000"/>
          <w:szCs w:val="22"/>
        </w:rPr>
      </w:pPr>
      <w:ins w:id="25" w:author="Unknown">
        <w:r>
          <w:rPr>
            <w:rFonts w:ascii="Verdana" w:hAnsi="Verdana"/>
            <w:color w:val="000000"/>
            <w:szCs w:val="22"/>
          </w:rPr>
          <w:t> </w:t>
        </w:r>
      </w:ins>
    </w:p>
    <w:p w:rsidR="008B20E3" w:rsidRDefault="008B20E3" w:rsidP="008B20E3">
      <w:pPr>
        <w:spacing w:line="397" w:lineRule="atLeast"/>
        <w:jc w:val="both"/>
        <w:rPr>
          <w:ins w:id="26" w:author="Unknown"/>
          <w:rFonts w:ascii="Verdana" w:hAnsi="Verdana"/>
          <w:color w:val="000000"/>
          <w:szCs w:val="22"/>
        </w:rPr>
      </w:pPr>
      <w:ins w:id="27" w:author="Unknown">
        <w:r>
          <w:rPr>
            <w:rFonts w:ascii="Verdana" w:hAnsi="Verdana"/>
            <w:color w:val="000000"/>
            <w:szCs w:val="22"/>
          </w:rPr>
          <w:t>As you enter the room, you will be invited to sit and join the prayer. A small drumming pad and a stick will be given to you so that you too can drum in the same rhythm. I was amazed how such a small pad too can generate similar resonating sound. </w:t>
        </w:r>
      </w:ins>
    </w:p>
    <w:p w:rsidR="008B20E3" w:rsidRDefault="008B20E3" w:rsidP="008B20E3">
      <w:pPr>
        <w:spacing w:line="397" w:lineRule="atLeast"/>
        <w:jc w:val="both"/>
        <w:rPr>
          <w:ins w:id="28" w:author="Unknown"/>
          <w:rFonts w:ascii="Verdana" w:hAnsi="Verdana"/>
          <w:color w:val="000000"/>
          <w:szCs w:val="22"/>
        </w:rPr>
      </w:pPr>
      <w:ins w:id="29" w:author="Unknown">
        <w:r>
          <w:rPr>
            <w:rFonts w:ascii="Verdana" w:hAnsi="Verdana"/>
            <w:color w:val="000000"/>
            <w:szCs w:val="22"/>
          </w:rPr>
          <w:t> </w:t>
        </w:r>
      </w:ins>
    </w:p>
    <w:p w:rsidR="008B20E3" w:rsidRDefault="008B20E3" w:rsidP="008B20E3">
      <w:pPr>
        <w:spacing w:line="240" w:lineRule="auto"/>
        <w:jc w:val="center"/>
        <w:rPr>
          <w:ins w:id="30" w:author="Unknown"/>
          <w:rFonts w:ascii="Verdana" w:hAnsi="Verdana"/>
          <w:color w:val="000000"/>
          <w:sz w:val="20"/>
        </w:rPr>
      </w:pPr>
      <w:ins w:id="31" w:author="Unknown">
        <w:r>
          <w:rPr>
            <w:rFonts w:ascii="Verdana" w:hAnsi="Verdana"/>
            <w:b/>
            <w:bCs/>
            <w:color w:val="000000"/>
          </w:rPr>
          <w:t>Prayer Room, Japanese Temple Darjeeling </w:t>
        </w:r>
      </w:ins>
    </w:p>
    <w:p w:rsidR="008B20E3" w:rsidRDefault="008B20E3" w:rsidP="008B20E3">
      <w:pPr>
        <w:jc w:val="center"/>
        <w:rPr>
          <w:ins w:id="32" w:author="Unknown"/>
          <w:rFonts w:ascii="Verdana" w:hAnsi="Verdana"/>
          <w:color w:val="000000"/>
        </w:rPr>
      </w:pPr>
      <w:r>
        <w:rPr>
          <w:rFonts w:ascii="Verdana" w:hAnsi="Verdana"/>
          <w:noProof/>
          <w:color w:val="000000"/>
          <w:lang w:bidi="hi-IN"/>
        </w:rPr>
        <w:lastRenderedPageBreak/>
        <w:drawing>
          <wp:inline distT="0" distB="0" distL="0" distR="0">
            <wp:extent cx="4097655" cy="2717165"/>
            <wp:effectExtent l="19050" t="0" r="0" b="0"/>
            <wp:docPr id="16" name="Picture 16" descr="https://www.darjeeling-tourism.com/darj_i00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darjeeling-tourism.com/darj_i000033.jpg"/>
                    <pic:cNvPicPr>
                      <a:picLocks noChangeAspect="1" noChangeArrowheads="1"/>
                    </pic:cNvPicPr>
                  </pic:nvPicPr>
                  <pic:blipFill>
                    <a:blip r:embed="rId155"/>
                    <a:srcRect/>
                    <a:stretch>
                      <a:fillRect/>
                    </a:stretch>
                  </pic:blipFill>
                  <pic:spPr bwMode="auto">
                    <a:xfrm>
                      <a:off x="0" y="0"/>
                      <a:ext cx="4097655" cy="2717165"/>
                    </a:xfrm>
                    <a:prstGeom prst="rect">
                      <a:avLst/>
                    </a:prstGeom>
                    <a:noFill/>
                    <a:ln w="9525">
                      <a:noFill/>
                      <a:miter lim="800000"/>
                      <a:headEnd/>
                      <a:tailEnd/>
                    </a:ln>
                  </pic:spPr>
                </pic:pic>
              </a:graphicData>
            </a:graphic>
          </wp:inline>
        </w:drawing>
      </w:r>
      <w:ins w:id="33" w:author="Unknown">
        <w:r>
          <w:rPr>
            <w:rFonts w:ascii="Verdana" w:hAnsi="Verdana"/>
            <w:color w:val="000000"/>
          </w:rPr>
          <w:t> </w:t>
        </w:r>
      </w:ins>
    </w:p>
    <w:p w:rsidR="008B20E3" w:rsidRDefault="008B20E3" w:rsidP="008B20E3">
      <w:pPr>
        <w:spacing w:line="397" w:lineRule="atLeast"/>
        <w:jc w:val="both"/>
        <w:rPr>
          <w:ins w:id="34" w:author="Unknown"/>
          <w:rFonts w:ascii="Verdana" w:hAnsi="Verdana"/>
          <w:color w:val="000000"/>
          <w:szCs w:val="22"/>
        </w:rPr>
      </w:pPr>
      <w:ins w:id="35" w:author="Unknown">
        <w:r>
          <w:rPr>
            <w:rFonts w:ascii="Verdana" w:hAnsi="Verdana"/>
            <w:color w:val="000000"/>
            <w:szCs w:val="22"/>
          </w:rPr>
          <w:t> </w:t>
        </w:r>
      </w:ins>
    </w:p>
    <w:p w:rsidR="008B20E3" w:rsidRDefault="008B20E3" w:rsidP="008B20E3">
      <w:pPr>
        <w:spacing w:line="397" w:lineRule="atLeast"/>
        <w:jc w:val="both"/>
        <w:rPr>
          <w:ins w:id="36" w:author="Unknown"/>
          <w:rFonts w:ascii="Verdana" w:hAnsi="Verdana"/>
          <w:color w:val="000000"/>
          <w:szCs w:val="22"/>
        </w:rPr>
      </w:pPr>
      <w:ins w:id="37" w:author="Unknown">
        <w:r>
          <w:rPr>
            <w:rFonts w:ascii="Verdana" w:hAnsi="Verdana"/>
            <w:color w:val="000000"/>
            <w:szCs w:val="22"/>
          </w:rPr>
          <w:t>You can leave anytime you want. On your exit, you will be offered small sweet balls that represent the deity's blessings. While photography is allowed inside the temple, it is prohibited in the prayer room when the prayer is going on. </w:t>
        </w:r>
      </w:ins>
    </w:p>
    <w:p w:rsidR="008B20E3" w:rsidRDefault="008B20E3" w:rsidP="008B20E3">
      <w:pPr>
        <w:spacing w:line="397" w:lineRule="atLeast"/>
        <w:jc w:val="both"/>
        <w:rPr>
          <w:ins w:id="38" w:author="Unknown"/>
          <w:rFonts w:ascii="Verdana" w:hAnsi="Verdana"/>
          <w:color w:val="000000"/>
          <w:szCs w:val="22"/>
        </w:rPr>
      </w:pPr>
      <w:ins w:id="39" w:author="Unknown">
        <w:r>
          <w:rPr>
            <w:rFonts w:ascii="Verdana" w:hAnsi="Verdana"/>
            <w:color w:val="000000"/>
            <w:szCs w:val="22"/>
          </w:rPr>
          <w:t> </w:t>
        </w:r>
      </w:ins>
    </w:p>
    <w:p w:rsidR="008B20E3" w:rsidRDefault="008B20E3" w:rsidP="008B20E3">
      <w:pPr>
        <w:spacing w:line="397" w:lineRule="atLeast"/>
        <w:jc w:val="both"/>
        <w:rPr>
          <w:ins w:id="40" w:author="Unknown"/>
          <w:rFonts w:ascii="Verdana" w:hAnsi="Verdana"/>
          <w:color w:val="000000"/>
          <w:szCs w:val="22"/>
        </w:rPr>
      </w:pPr>
      <w:ins w:id="41" w:author="Unknown">
        <w:r>
          <w:rPr>
            <w:rFonts w:ascii="Verdana" w:hAnsi="Verdana"/>
            <w:color w:val="000000"/>
            <w:szCs w:val="22"/>
          </w:rPr>
          <w:t xml:space="preserve">Close to the temple some 100 yards away is the Peace Pagoda. The foundation stone of the Peace Pagoda was laid on November 3, 1972 by </w:t>
        </w:r>
        <w:proofErr w:type="spellStart"/>
        <w:r>
          <w:rPr>
            <w:rFonts w:ascii="Verdana" w:hAnsi="Verdana"/>
            <w:color w:val="000000"/>
            <w:szCs w:val="22"/>
          </w:rPr>
          <w:t>Nichidatsu</w:t>
        </w:r>
        <w:proofErr w:type="spellEnd"/>
        <w:r>
          <w:rPr>
            <w:rFonts w:ascii="Verdana" w:hAnsi="Verdana"/>
            <w:color w:val="000000"/>
            <w:szCs w:val="22"/>
          </w:rPr>
          <w:t xml:space="preserve"> </w:t>
        </w:r>
        <w:proofErr w:type="spellStart"/>
        <w:r>
          <w:rPr>
            <w:rFonts w:ascii="Verdana" w:hAnsi="Verdana"/>
            <w:color w:val="000000"/>
            <w:szCs w:val="22"/>
          </w:rPr>
          <w:t>Fujii</w:t>
        </w:r>
        <w:proofErr w:type="spellEnd"/>
        <w:r>
          <w:rPr>
            <w:rFonts w:ascii="Verdana" w:hAnsi="Verdana"/>
            <w:color w:val="000000"/>
            <w:szCs w:val="22"/>
          </w:rPr>
          <w:t xml:space="preserve"> and it was subsequently opened in November 1, 1992.  According to the Lotus Sutra, the very appearance of the Peace Pagoda is an embodiment of Lord Buddha that radiates peace and non-violence. It purifies the land as well as the mind and soul of the people. The first Peace Pagoda was built in Kumamoto, Japan, in the year 1954 by </w:t>
        </w:r>
        <w:proofErr w:type="spellStart"/>
        <w:r>
          <w:rPr>
            <w:rFonts w:ascii="Verdana" w:hAnsi="Verdana"/>
            <w:color w:val="000000"/>
            <w:szCs w:val="22"/>
          </w:rPr>
          <w:t>Fujii</w:t>
        </w:r>
        <w:proofErr w:type="spellEnd"/>
        <w:r>
          <w:rPr>
            <w:rFonts w:ascii="Verdana" w:hAnsi="Verdana"/>
            <w:color w:val="000000"/>
            <w:szCs w:val="22"/>
          </w:rPr>
          <w:t xml:space="preserve"> </w:t>
        </w:r>
        <w:proofErr w:type="spellStart"/>
        <w:r>
          <w:rPr>
            <w:rFonts w:ascii="Verdana" w:hAnsi="Verdana"/>
            <w:color w:val="000000"/>
            <w:szCs w:val="22"/>
          </w:rPr>
          <w:t>Guruji</w:t>
        </w:r>
        <w:proofErr w:type="spellEnd"/>
        <w:r>
          <w:rPr>
            <w:rFonts w:ascii="Verdana" w:hAnsi="Verdana"/>
            <w:color w:val="000000"/>
            <w:szCs w:val="22"/>
          </w:rPr>
          <w:t>. </w:t>
        </w:r>
      </w:ins>
    </w:p>
    <w:p w:rsidR="008B20E3" w:rsidRDefault="008B20E3" w:rsidP="008B20E3">
      <w:pPr>
        <w:spacing w:line="397" w:lineRule="atLeast"/>
        <w:jc w:val="center"/>
        <w:rPr>
          <w:ins w:id="42" w:author="Unknown"/>
          <w:rFonts w:ascii="Verdana" w:hAnsi="Verdana"/>
          <w:color w:val="000000"/>
          <w:sz w:val="20"/>
        </w:rPr>
      </w:pPr>
      <w:ins w:id="43" w:author="Unknown">
        <w:r>
          <w:rPr>
            <w:rFonts w:ascii="Verdana" w:hAnsi="Verdana"/>
            <w:color w:val="000000"/>
          </w:rPr>
          <w:t> </w:t>
        </w:r>
      </w:ins>
    </w:p>
    <w:p w:rsidR="008B20E3" w:rsidRDefault="008B20E3" w:rsidP="008B20E3">
      <w:pPr>
        <w:spacing w:line="240" w:lineRule="auto"/>
        <w:jc w:val="both"/>
        <w:rPr>
          <w:ins w:id="44" w:author="Unknown"/>
          <w:rFonts w:ascii="Arial" w:hAnsi="Arial" w:cs="Arial"/>
          <w:color w:val="000000"/>
          <w:sz w:val="2"/>
          <w:szCs w:val="2"/>
        </w:rPr>
      </w:pPr>
      <w:ins w:id="45" w:author="Unknown">
        <w:r>
          <w:rPr>
            <w:rFonts w:ascii="Arial" w:hAnsi="Arial" w:cs="Arial"/>
            <w:color w:val="000000"/>
            <w:sz w:val="2"/>
            <w:szCs w:val="2"/>
          </w:rPr>
          <w:t> </w:t>
        </w:r>
      </w:ins>
    </w:p>
    <w:p w:rsidR="008B20E3" w:rsidRDefault="008B20E3" w:rsidP="008B20E3">
      <w:pPr>
        <w:jc w:val="both"/>
        <w:rPr>
          <w:ins w:id="46" w:author="Unknown"/>
          <w:rFonts w:ascii="Verdana" w:hAnsi="Verdana" w:cs="Mangal"/>
          <w:color w:val="000000"/>
          <w:sz w:val="20"/>
        </w:rPr>
      </w:pPr>
      <w:ins w:id="47" w:author="Unknown">
        <w:r>
          <w:rPr>
            <w:rFonts w:ascii="Verdana" w:hAnsi="Verdana"/>
            <w:color w:val="000000"/>
          </w:rPr>
          <w:t> </w:t>
        </w:r>
      </w:ins>
    </w:p>
    <w:p w:rsidR="008B20E3" w:rsidRDefault="008B20E3" w:rsidP="008B20E3">
      <w:pPr>
        <w:spacing w:line="397" w:lineRule="atLeast"/>
        <w:jc w:val="both"/>
        <w:rPr>
          <w:ins w:id="48" w:author="Unknown"/>
          <w:rFonts w:ascii="Verdana" w:hAnsi="Verdana"/>
          <w:color w:val="000000"/>
          <w:szCs w:val="22"/>
        </w:rPr>
      </w:pPr>
      <w:ins w:id="49" w:author="Unknown">
        <w:r>
          <w:rPr>
            <w:rFonts w:ascii="Verdana" w:hAnsi="Verdana"/>
            <w:color w:val="000000"/>
            <w:szCs w:val="22"/>
          </w:rPr>
          <w:t xml:space="preserve">The Peace Pagoda here showcases four avatars of Buddha. This is the tallest free standing structure in Darjeeling. </w:t>
        </w:r>
        <w:proofErr w:type="gramStart"/>
        <w:r>
          <w:rPr>
            <w:rFonts w:ascii="Verdana" w:hAnsi="Verdana"/>
            <w:color w:val="000000"/>
            <w:szCs w:val="22"/>
          </w:rPr>
          <w:t>It's</w:t>
        </w:r>
        <w:proofErr w:type="gramEnd"/>
        <w:r>
          <w:rPr>
            <w:rFonts w:ascii="Verdana" w:hAnsi="Verdana"/>
            <w:color w:val="000000"/>
            <w:szCs w:val="22"/>
          </w:rPr>
          <w:t xml:space="preserve"> height is 28.5 meters and diameter is 23 meters. As you climb up the stairs in the Pagoda, you will see two concrete models of lions on two sides at a lower level. The avatars of Buddha are all large statues carved in the walls and polished in gold color. The Peace Pagoda was designed by Dr. M Ohka of Japan and took three years to construct. </w:t>
        </w:r>
      </w:ins>
    </w:p>
    <w:p w:rsidR="008B20E3" w:rsidRDefault="008B20E3" w:rsidP="008B20E3">
      <w:pPr>
        <w:spacing w:line="397" w:lineRule="atLeast"/>
        <w:jc w:val="both"/>
        <w:rPr>
          <w:ins w:id="50" w:author="Unknown"/>
          <w:rFonts w:ascii="Verdana" w:hAnsi="Verdana"/>
          <w:color w:val="000000"/>
          <w:szCs w:val="22"/>
        </w:rPr>
      </w:pPr>
      <w:ins w:id="51" w:author="Unknown">
        <w:r>
          <w:rPr>
            <w:rFonts w:ascii="Verdana" w:hAnsi="Verdana"/>
            <w:color w:val="000000"/>
            <w:szCs w:val="22"/>
          </w:rPr>
          <w:lastRenderedPageBreak/>
          <w:t> </w:t>
        </w:r>
      </w:ins>
    </w:p>
    <w:p w:rsidR="008B20E3" w:rsidRDefault="008B20E3" w:rsidP="008B20E3">
      <w:pPr>
        <w:spacing w:line="240" w:lineRule="auto"/>
        <w:jc w:val="center"/>
        <w:rPr>
          <w:ins w:id="52" w:author="Unknown"/>
          <w:rFonts w:ascii="Verdana" w:hAnsi="Verdana"/>
          <w:color w:val="000000"/>
          <w:sz w:val="20"/>
        </w:rPr>
      </w:pPr>
      <w:ins w:id="53" w:author="Unknown">
        <w:r>
          <w:rPr>
            <w:rFonts w:ascii="Verdana" w:hAnsi="Verdana"/>
            <w:b/>
            <w:bCs/>
            <w:color w:val="000000"/>
          </w:rPr>
          <w:t>Peace Pagoda Darjeeling </w:t>
        </w:r>
      </w:ins>
    </w:p>
    <w:p w:rsidR="008B20E3" w:rsidRDefault="008B20E3" w:rsidP="008B20E3">
      <w:pPr>
        <w:jc w:val="center"/>
        <w:rPr>
          <w:ins w:id="54" w:author="Unknown"/>
          <w:rFonts w:ascii="Verdana" w:hAnsi="Verdana"/>
          <w:color w:val="000000"/>
        </w:rPr>
      </w:pPr>
      <w:r>
        <w:rPr>
          <w:rFonts w:ascii="Verdana" w:hAnsi="Verdana"/>
          <w:noProof/>
          <w:color w:val="000000"/>
          <w:lang w:bidi="hi-IN"/>
        </w:rPr>
        <w:drawing>
          <wp:inline distT="0" distB="0" distL="0" distR="0">
            <wp:extent cx="4097655" cy="2889885"/>
            <wp:effectExtent l="19050" t="0" r="0" b="0"/>
            <wp:docPr id="17" name="Picture 17" descr="Peace Pagoda Darje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ace Pagoda Darjeeling"/>
                    <pic:cNvPicPr>
                      <a:picLocks noChangeAspect="1" noChangeArrowheads="1"/>
                    </pic:cNvPicPr>
                  </pic:nvPicPr>
                  <pic:blipFill>
                    <a:blip r:embed="rId156"/>
                    <a:srcRect/>
                    <a:stretch>
                      <a:fillRect/>
                    </a:stretch>
                  </pic:blipFill>
                  <pic:spPr bwMode="auto">
                    <a:xfrm>
                      <a:off x="0" y="0"/>
                      <a:ext cx="4097655" cy="2889885"/>
                    </a:xfrm>
                    <a:prstGeom prst="rect">
                      <a:avLst/>
                    </a:prstGeom>
                    <a:noFill/>
                    <a:ln w="9525">
                      <a:noFill/>
                      <a:miter lim="800000"/>
                      <a:headEnd/>
                      <a:tailEnd/>
                    </a:ln>
                  </pic:spPr>
                </pic:pic>
              </a:graphicData>
            </a:graphic>
          </wp:inline>
        </w:drawing>
      </w:r>
      <w:ins w:id="55" w:author="Unknown">
        <w:r>
          <w:rPr>
            <w:rFonts w:ascii="Verdana" w:hAnsi="Verdana"/>
            <w:color w:val="000000"/>
          </w:rPr>
          <w:t> </w:t>
        </w:r>
      </w:ins>
    </w:p>
    <w:p w:rsidR="008B20E3" w:rsidRDefault="008B20E3" w:rsidP="008B20E3">
      <w:pPr>
        <w:spacing w:line="397" w:lineRule="atLeast"/>
        <w:jc w:val="both"/>
        <w:rPr>
          <w:ins w:id="56" w:author="Unknown"/>
          <w:rFonts w:ascii="Verdana" w:hAnsi="Verdana"/>
          <w:color w:val="000000"/>
          <w:szCs w:val="22"/>
        </w:rPr>
      </w:pPr>
      <w:ins w:id="57" w:author="Unknown">
        <w:r>
          <w:rPr>
            <w:rFonts w:ascii="Verdana" w:hAnsi="Verdana"/>
            <w:color w:val="000000"/>
            <w:szCs w:val="22"/>
          </w:rPr>
          <w:t> </w:t>
        </w:r>
      </w:ins>
    </w:p>
    <w:p w:rsidR="008B20E3" w:rsidRDefault="008B20E3" w:rsidP="008B20E3">
      <w:pPr>
        <w:spacing w:line="397" w:lineRule="atLeast"/>
        <w:jc w:val="both"/>
        <w:rPr>
          <w:ins w:id="58" w:author="Unknown"/>
          <w:rFonts w:ascii="Verdana" w:hAnsi="Verdana"/>
          <w:color w:val="000000"/>
          <w:szCs w:val="22"/>
        </w:rPr>
      </w:pPr>
      <w:ins w:id="59" w:author="Unknown">
        <w:r>
          <w:rPr>
            <w:rFonts w:ascii="Verdana" w:hAnsi="Verdana"/>
            <w:color w:val="000000"/>
            <w:szCs w:val="22"/>
          </w:rPr>
          <w:t>Take a walk ('</w:t>
        </w:r>
        <w:proofErr w:type="spellStart"/>
        <w:r>
          <w:rPr>
            <w:rFonts w:ascii="Verdana" w:hAnsi="Verdana"/>
            <w:color w:val="000000"/>
            <w:szCs w:val="22"/>
          </w:rPr>
          <w:t>Parikrama</w:t>
        </w:r>
        <w:proofErr w:type="spellEnd"/>
        <w:r>
          <w:rPr>
            <w:rFonts w:ascii="Verdana" w:hAnsi="Verdana"/>
            <w:color w:val="000000"/>
            <w:szCs w:val="22"/>
          </w:rPr>
          <w:t xml:space="preserve">') around the pagoda at the pinnacle. You will see beautiful artwork etched on sand stones that look like wooden framework depicting the life of Buddha and his relics. There are mythological depictions like 'Gift of Mango Grove by </w:t>
        </w:r>
        <w:proofErr w:type="spellStart"/>
        <w:r>
          <w:rPr>
            <w:rFonts w:ascii="Verdana" w:hAnsi="Verdana"/>
            <w:color w:val="000000"/>
            <w:szCs w:val="22"/>
          </w:rPr>
          <w:t>Amrapali</w:t>
        </w:r>
        <w:proofErr w:type="spellEnd"/>
        <w:r>
          <w:rPr>
            <w:rFonts w:ascii="Verdana" w:hAnsi="Verdana"/>
            <w:color w:val="000000"/>
            <w:szCs w:val="22"/>
          </w:rPr>
          <w:t xml:space="preserve"> at </w:t>
        </w:r>
        <w:proofErr w:type="spellStart"/>
        <w:r>
          <w:rPr>
            <w:rFonts w:ascii="Verdana" w:hAnsi="Verdana"/>
            <w:color w:val="000000"/>
            <w:szCs w:val="22"/>
          </w:rPr>
          <w:t>Vaishali</w:t>
        </w:r>
        <w:proofErr w:type="spellEnd"/>
        <w:r>
          <w:rPr>
            <w:rFonts w:ascii="Verdana" w:hAnsi="Verdana"/>
            <w:color w:val="000000"/>
            <w:szCs w:val="22"/>
          </w:rPr>
          <w:t xml:space="preserve">' and 'Great departure of Siddhartha'. You will see the four avatars of Buddha during the </w:t>
        </w:r>
        <w:proofErr w:type="spellStart"/>
        <w:proofErr w:type="gramStart"/>
        <w:r>
          <w:rPr>
            <w:rFonts w:ascii="Verdana" w:hAnsi="Verdana"/>
            <w:color w:val="000000"/>
            <w:szCs w:val="22"/>
          </w:rPr>
          <w:t>Parikrama</w:t>
        </w:r>
        <w:proofErr w:type="spellEnd"/>
        <w:r>
          <w:rPr>
            <w:rFonts w:ascii="Verdana" w:hAnsi="Verdana"/>
            <w:color w:val="000000"/>
            <w:szCs w:val="22"/>
          </w:rPr>
          <w:t>, that</w:t>
        </w:r>
        <w:proofErr w:type="gramEnd"/>
        <w:r>
          <w:rPr>
            <w:rFonts w:ascii="Verdana" w:hAnsi="Verdana"/>
            <w:color w:val="000000"/>
            <w:szCs w:val="22"/>
          </w:rPr>
          <w:t xml:space="preserve"> includes Buddha's postures such as sitting, sleeping, standing and meditating.  </w:t>
        </w:r>
      </w:ins>
    </w:p>
    <w:p w:rsidR="008B20E3" w:rsidRDefault="008B20E3" w:rsidP="008B20E3">
      <w:pPr>
        <w:spacing w:line="397" w:lineRule="atLeast"/>
        <w:jc w:val="both"/>
        <w:rPr>
          <w:ins w:id="60" w:author="Unknown"/>
          <w:rFonts w:ascii="Verdana" w:hAnsi="Verdana"/>
          <w:color w:val="000000"/>
          <w:szCs w:val="22"/>
        </w:rPr>
      </w:pPr>
      <w:ins w:id="61" w:author="Unknown">
        <w:r>
          <w:rPr>
            <w:rFonts w:ascii="Verdana" w:hAnsi="Verdana"/>
            <w:color w:val="000000"/>
            <w:szCs w:val="22"/>
          </w:rPr>
          <w:t> </w:t>
        </w:r>
      </w:ins>
    </w:p>
    <w:p w:rsidR="008B20E3" w:rsidRDefault="008B20E3" w:rsidP="008B20E3">
      <w:pPr>
        <w:spacing w:line="397" w:lineRule="atLeast"/>
        <w:jc w:val="both"/>
        <w:rPr>
          <w:ins w:id="62" w:author="Unknown"/>
          <w:rFonts w:ascii="Verdana" w:hAnsi="Verdana"/>
          <w:color w:val="000000"/>
          <w:szCs w:val="22"/>
        </w:rPr>
      </w:pPr>
      <w:ins w:id="63" w:author="Unknown">
        <w:r>
          <w:rPr>
            <w:rFonts w:ascii="Verdana" w:hAnsi="Verdana"/>
            <w:color w:val="000000"/>
            <w:szCs w:val="22"/>
          </w:rPr>
          <w:t xml:space="preserve">From top of the pagoda you get wonderful views. Straight down you will see the Japanese Temple at a distance. Behind that there are rows of pine trees. As you look around to the left, you will see the mountain range. On a clear day, the snow </w:t>
        </w:r>
        <w:proofErr w:type="spellStart"/>
        <w:r>
          <w:rPr>
            <w:rFonts w:ascii="Verdana" w:hAnsi="Verdana"/>
            <w:color w:val="000000"/>
            <w:szCs w:val="22"/>
          </w:rPr>
          <w:t>peaks</w:t>
        </w:r>
        <w:proofErr w:type="spellEnd"/>
        <w:r>
          <w:rPr>
            <w:rFonts w:ascii="Verdana" w:hAnsi="Verdana"/>
            <w:color w:val="000000"/>
            <w:szCs w:val="22"/>
          </w:rPr>
          <w:t xml:space="preserve"> are clearly visible from here. </w:t>
        </w:r>
      </w:ins>
    </w:p>
    <w:p w:rsidR="008B20E3" w:rsidRDefault="008B20E3" w:rsidP="008B20E3">
      <w:pPr>
        <w:spacing w:line="397" w:lineRule="atLeast"/>
        <w:jc w:val="both"/>
        <w:rPr>
          <w:ins w:id="64" w:author="Unknown"/>
          <w:rFonts w:ascii="Verdana" w:hAnsi="Verdana"/>
          <w:color w:val="000000"/>
          <w:szCs w:val="22"/>
        </w:rPr>
      </w:pPr>
      <w:ins w:id="65" w:author="Unknown">
        <w:r>
          <w:rPr>
            <w:rFonts w:ascii="Verdana" w:hAnsi="Verdana"/>
            <w:color w:val="000000"/>
            <w:szCs w:val="22"/>
          </w:rPr>
          <w:t> </w:t>
        </w:r>
      </w:ins>
    </w:p>
    <w:p w:rsidR="008B20E3" w:rsidRDefault="008B20E3" w:rsidP="008B20E3">
      <w:pPr>
        <w:spacing w:line="240" w:lineRule="auto"/>
        <w:jc w:val="center"/>
        <w:rPr>
          <w:ins w:id="66" w:author="Unknown"/>
          <w:rFonts w:ascii="Verdana" w:hAnsi="Verdana"/>
          <w:color w:val="000000"/>
          <w:sz w:val="20"/>
        </w:rPr>
      </w:pPr>
      <w:ins w:id="67" w:author="Unknown">
        <w:r>
          <w:rPr>
            <w:rFonts w:ascii="Verdana" w:hAnsi="Verdana"/>
            <w:b/>
            <w:bCs/>
            <w:color w:val="000000"/>
          </w:rPr>
          <w:t>View from top of Peace Pagoda Darjeeling </w:t>
        </w:r>
      </w:ins>
    </w:p>
    <w:p w:rsidR="008B20E3" w:rsidRDefault="008B20E3" w:rsidP="008B20E3">
      <w:pPr>
        <w:jc w:val="center"/>
        <w:rPr>
          <w:ins w:id="68" w:author="Unknown"/>
          <w:rFonts w:ascii="Verdana" w:hAnsi="Verdana"/>
          <w:color w:val="000000"/>
        </w:rPr>
      </w:pPr>
      <w:r>
        <w:rPr>
          <w:rFonts w:ascii="Verdana" w:hAnsi="Verdana"/>
          <w:noProof/>
          <w:color w:val="000000"/>
          <w:lang w:bidi="hi-IN"/>
        </w:rPr>
        <w:lastRenderedPageBreak/>
        <w:drawing>
          <wp:inline distT="0" distB="0" distL="0" distR="0">
            <wp:extent cx="4097655" cy="2829560"/>
            <wp:effectExtent l="19050" t="0" r="0" b="0"/>
            <wp:docPr id="18" name="Picture 18" descr="https://www.darjeeling-tourism.com/darj_i00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darjeeling-tourism.com/darj_i000035.jpg"/>
                    <pic:cNvPicPr>
                      <a:picLocks noChangeAspect="1" noChangeArrowheads="1"/>
                    </pic:cNvPicPr>
                  </pic:nvPicPr>
                  <pic:blipFill>
                    <a:blip r:embed="rId157"/>
                    <a:srcRect/>
                    <a:stretch>
                      <a:fillRect/>
                    </a:stretch>
                  </pic:blipFill>
                  <pic:spPr bwMode="auto">
                    <a:xfrm>
                      <a:off x="0" y="0"/>
                      <a:ext cx="4097655" cy="2829560"/>
                    </a:xfrm>
                    <a:prstGeom prst="rect">
                      <a:avLst/>
                    </a:prstGeom>
                    <a:noFill/>
                    <a:ln w="9525">
                      <a:noFill/>
                      <a:miter lim="800000"/>
                      <a:headEnd/>
                      <a:tailEnd/>
                    </a:ln>
                  </pic:spPr>
                </pic:pic>
              </a:graphicData>
            </a:graphic>
          </wp:inline>
        </w:drawing>
      </w:r>
      <w:ins w:id="69" w:author="Unknown">
        <w:r>
          <w:rPr>
            <w:rFonts w:ascii="Verdana" w:hAnsi="Verdana"/>
            <w:color w:val="000000"/>
          </w:rPr>
          <w:t> </w:t>
        </w:r>
      </w:ins>
    </w:p>
    <w:p w:rsidR="008B20E3" w:rsidRDefault="008B20E3" w:rsidP="008B20E3">
      <w:pPr>
        <w:spacing w:line="397" w:lineRule="atLeast"/>
        <w:jc w:val="both"/>
        <w:rPr>
          <w:ins w:id="70" w:author="Unknown"/>
          <w:rFonts w:ascii="Verdana" w:hAnsi="Verdana"/>
          <w:color w:val="000000"/>
          <w:szCs w:val="22"/>
        </w:rPr>
      </w:pPr>
      <w:ins w:id="71" w:author="Unknown">
        <w:r>
          <w:rPr>
            <w:rFonts w:ascii="Verdana" w:hAnsi="Verdana"/>
            <w:color w:val="000000"/>
            <w:szCs w:val="22"/>
          </w:rPr>
          <w:t> </w:t>
        </w:r>
      </w:ins>
    </w:p>
    <w:p w:rsidR="008B20E3" w:rsidRDefault="008B20E3" w:rsidP="008B20E3">
      <w:pPr>
        <w:spacing w:line="397" w:lineRule="atLeast"/>
        <w:jc w:val="both"/>
        <w:rPr>
          <w:ins w:id="72" w:author="Unknown"/>
          <w:rFonts w:ascii="Verdana" w:hAnsi="Verdana"/>
          <w:color w:val="000000"/>
          <w:szCs w:val="22"/>
        </w:rPr>
      </w:pPr>
      <w:ins w:id="73" w:author="Unknown">
        <w:r>
          <w:rPr>
            <w:rFonts w:ascii="Verdana" w:hAnsi="Verdana"/>
            <w:b/>
            <w:bCs/>
            <w:color w:val="000000"/>
            <w:szCs w:val="22"/>
          </w:rPr>
          <w:t>Open Hours </w:t>
        </w:r>
      </w:ins>
    </w:p>
    <w:p w:rsidR="008B20E3" w:rsidRDefault="008B20E3" w:rsidP="008B20E3">
      <w:pPr>
        <w:spacing w:line="397" w:lineRule="atLeast"/>
        <w:jc w:val="both"/>
        <w:rPr>
          <w:ins w:id="74" w:author="Unknown"/>
          <w:rFonts w:ascii="Verdana" w:hAnsi="Verdana"/>
          <w:color w:val="000000"/>
          <w:szCs w:val="22"/>
        </w:rPr>
      </w:pPr>
      <w:ins w:id="75" w:author="Unknown">
        <w:r>
          <w:rPr>
            <w:rFonts w:ascii="Verdana" w:hAnsi="Verdana"/>
            <w:color w:val="000000"/>
            <w:szCs w:val="22"/>
          </w:rPr>
          <w:t xml:space="preserve">The temple open </w:t>
        </w:r>
        <w:proofErr w:type="gramStart"/>
        <w:r>
          <w:rPr>
            <w:rFonts w:ascii="Verdana" w:hAnsi="Verdana"/>
            <w:color w:val="000000"/>
            <w:szCs w:val="22"/>
          </w:rPr>
          <w:t>hours is</w:t>
        </w:r>
        <w:proofErr w:type="gramEnd"/>
        <w:r>
          <w:rPr>
            <w:rFonts w:ascii="Verdana" w:hAnsi="Verdana"/>
            <w:color w:val="000000"/>
            <w:szCs w:val="22"/>
          </w:rPr>
          <w:t xml:space="preserve"> from 4:30am in the morning up to 7pm daily. There is no admission fee. Prayer timings are from 4:30am to 6am, and 4:30pm to 6:30pm. </w:t>
        </w:r>
      </w:ins>
    </w:p>
    <w:p w:rsidR="008B20E3" w:rsidRDefault="008B20E3" w:rsidP="008B20E3">
      <w:pPr>
        <w:spacing w:line="397" w:lineRule="atLeast"/>
        <w:jc w:val="both"/>
        <w:rPr>
          <w:ins w:id="76" w:author="Unknown"/>
          <w:rFonts w:ascii="Verdana" w:hAnsi="Verdana"/>
          <w:color w:val="000000"/>
          <w:szCs w:val="22"/>
        </w:rPr>
      </w:pPr>
      <w:ins w:id="77" w:author="Unknown">
        <w:r>
          <w:rPr>
            <w:rFonts w:ascii="Verdana" w:hAnsi="Verdana"/>
            <w:color w:val="000000"/>
            <w:szCs w:val="22"/>
          </w:rPr>
          <w:t> </w:t>
        </w:r>
      </w:ins>
    </w:p>
    <w:p w:rsidR="008B20E3" w:rsidRDefault="008B20E3" w:rsidP="008B20E3">
      <w:pPr>
        <w:spacing w:line="397" w:lineRule="atLeast"/>
        <w:jc w:val="both"/>
        <w:rPr>
          <w:ins w:id="78" w:author="Unknown"/>
          <w:rFonts w:ascii="Verdana" w:hAnsi="Verdana"/>
          <w:color w:val="000000"/>
          <w:szCs w:val="22"/>
        </w:rPr>
      </w:pPr>
      <w:ins w:id="79" w:author="Unknown">
        <w:r>
          <w:rPr>
            <w:rFonts w:ascii="Verdana" w:hAnsi="Verdana"/>
            <w:b/>
            <w:bCs/>
            <w:color w:val="000000"/>
            <w:szCs w:val="22"/>
          </w:rPr>
          <w:t>Facilities </w:t>
        </w:r>
      </w:ins>
    </w:p>
    <w:p w:rsidR="008B20E3" w:rsidRDefault="008B20E3" w:rsidP="008B20E3">
      <w:pPr>
        <w:spacing w:line="397" w:lineRule="atLeast"/>
        <w:jc w:val="both"/>
        <w:rPr>
          <w:ins w:id="80" w:author="Unknown"/>
          <w:rFonts w:ascii="Verdana" w:hAnsi="Verdana"/>
          <w:color w:val="000000"/>
          <w:szCs w:val="22"/>
        </w:rPr>
      </w:pPr>
      <w:ins w:id="81" w:author="Unknown">
        <w:r>
          <w:rPr>
            <w:rFonts w:ascii="Verdana" w:hAnsi="Verdana"/>
            <w:color w:val="000000"/>
            <w:szCs w:val="22"/>
          </w:rPr>
          <w:t>There is a toilet below the temple. However over the years I have noticed that it is not well maintained and often remains virtually unusable. </w:t>
        </w:r>
      </w:ins>
    </w:p>
    <w:p w:rsidR="008B20E3" w:rsidRDefault="008B20E3" w:rsidP="008B20E3">
      <w:pPr>
        <w:spacing w:line="397" w:lineRule="atLeast"/>
        <w:jc w:val="both"/>
        <w:rPr>
          <w:ins w:id="82" w:author="Unknown"/>
          <w:rFonts w:ascii="Verdana" w:hAnsi="Verdana"/>
          <w:color w:val="000000"/>
          <w:szCs w:val="22"/>
        </w:rPr>
      </w:pPr>
      <w:ins w:id="83" w:author="Unknown">
        <w:r>
          <w:rPr>
            <w:rFonts w:ascii="Verdana" w:hAnsi="Verdana"/>
            <w:color w:val="000000"/>
            <w:szCs w:val="22"/>
          </w:rPr>
          <w:t> </w:t>
        </w:r>
      </w:ins>
    </w:p>
    <w:p w:rsidR="008B20E3" w:rsidRDefault="008B20E3" w:rsidP="008B20E3">
      <w:pPr>
        <w:spacing w:line="397" w:lineRule="atLeast"/>
        <w:jc w:val="both"/>
        <w:rPr>
          <w:ins w:id="84" w:author="Unknown"/>
          <w:rFonts w:ascii="Verdana" w:hAnsi="Verdana"/>
          <w:color w:val="000000"/>
          <w:szCs w:val="22"/>
        </w:rPr>
      </w:pPr>
      <w:ins w:id="85" w:author="Unknown">
        <w:r>
          <w:rPr>
            <w:rFonts w:ascii="Verdana" w:hAnsi="Verdana"/>
            <w:b/>
            <w:bCs/>
            <w:color w:val="000000"/>
            <w:szCs w:val="22"/>
          </w:rPr>
          <w:t>Location </w:t>
        </w:r>
      </w:ins>
    </w:p>
    <w:p w:rsidR="008B20E3" w:rsidRDefault="008B20E3" w:rsidP="008B20E3">
      <w:pPr>
        <w:spacing w:line="397" w:lineRule="atLeast"/>
        <w:jc w:val="both"/>
        <w:rPr>
          <w:ins w:id="86" w:author="Unknown"/>
          <w:rFonts w:ascii="Verdana" w:hAnsi="Verdana"/>
          <w:color w:val="000000"/>
          <w:szCs w:val="22"/>
        </w:rPr>
      </w:pPr>
      <w:ins w:id="87" w:author="Unknown">
        <w:r>
          <w:rPr>
            <w:rFonts w:ascii="Verdana" w:hAnsi="Verdana"/>
            <w:color w:val="000000"/>
            <w:szCs w:val="22"/>
          </w:rPr>
          <w:t xml:space="preserve">Japanese Temple &amp; Peace Pagoda </w:t>
        </w:r>
        <w:proofErr w:type="gramStart"/>
        <w:r>
          <w:rPr>
            <w:rFonts w:ascii="Verdana" w:hAnsi="Verdana"/>
            <w:color w:val="000000"/>
            <w:szCs w:val="22"/>
          </w:rPr>
          <w:t>are</w:t>
        </w:r>
        <w:proofErr w:type="gramEnd"/>
        <w:r>
          <w:rPr>
            <w:rFonts w:ascii="Verdana" w:hAnsi="Verdana"/>
            <w:color w:val="000000"/>
            <w:szCs w:val="22"/>
          </w:rPr>
          <w:t xml:space="preserve"> located at the </w:t>
        </w:r>
        <w:proofErr w:type="spellStart"/>
        <w:r>
          <w:rPr>
            <w:rFonts w:ascii="Verdana" w:hAnsi="Verdana"/>
            <w:color w:val="000000"/>
            <w:szCs w:val="22"/>
          </w:rPr>
          <w:t>Jalapahar</w:t>
        </w:r>
        <w:proofErr w:type="spellEnd"/>
        <w:r>
          <w:rPr>
            <w:rFonts w:ascii="Verdana" w:hAnsi="Verdana"/>
            <w:color w:val="000000"/>
            <w:szCs w:val="22"/>
          </w:rPr>
          <w:t xml:space="preserve"> hill area. It's about 10 minutes by car from the center of the Darjeeling town. Check out </w:t>
        </w:r>
        <w:r>
          <w:rPr>
            <w:rFonts w:ascii="Verdana" w:hAnsi="Verdana"/>
            <w:color w:val="000000"/>
            <w:szCs w:val="22"/>
          </w:rPr>
          <w:fldChar w:fldCharType="begin"/>
        </w:r>
        <w:r>
          <w:rPr>
            <w:rFonts w:ascii="Verdana" w:hAnsi="Verdana"/>
            <w:color w:val="000000"/>
            <w:szCs w:val="22"/>
          </w:rPr>
          <w:instrText xml:space="preserve"> HYPERLINK "https://www.darjeeling-tourism.com/darj_000011.htm" </w:instrText>
        </w:r>
        <w:r>
          <w:rPr>
            <w:rFonts w:ascii="Verdana" w:hAnsi="Verdana"/>
            <w:color w:val="000000"/>
            <w:szCs w:val="22"/>
          </w:rPr>
          <w:fldChar w:fldCharType="separate"/>
        </w:r>
        <w:r>
          <w:rPr>
            <w:rStyle w:val="Hyperlink"/>
            <w:rFonts w:ascii="Verdana" w:hAnsi="Verdana"/>
            <w:szCs w:val="22"/>
          </w:rPr>
          <w:t>Darjeeling Map</w:t>
        </w:r>
        <w:r>
          <w:rPr>
            <w:rFonts w:ascii="Verdana" w:hAnsi="Verdana"/>
            <w:color w:val="000000"/>
            <w:szCs w:val="22"/>
          </w:rPr>
          <w:fldChar w:fldCharType="end"/>
        </w:r>
        <w:r>
          <w:rPr>
            <w:rFonts w:ascii="Verdana" w:hAnsi="Verdana"/>
            <w:color w:val="000000"/>
            <w:szCs w:val="22"/>
          </w:rPr>
          <w:t> to see the location.</w:t>
        </w:r>
      </w:ins>
    </w:p>
    <w:p w:rsidR="007D4EE1" w:rsidRDefault="007D4EE1" w:rsidP="007D4EE1">
      <w:pPr>
        <w:pStyle w:val="Heading2"/>
        <w:spacing w:line="397" w:lineRule="atLeast"/>
        <w:jc w:val="center"/>
        <w:rPr>
          <w:rFonts w:ascii="Verdana" w:hAnsi="Verdana"/>
          <w:color w:val="000000"/>
        </w:rPr>
      </w:pPr>
      <w:proofErr w:type="spellStart"/>
      <w:r>
        <w:rPr>
          <w:rFonts w:ascii="Verdana" w:hAnsi="Verdana"/>
          <w:color w:val="000000"/>
        </w:rPr>
        <w:t>Senchal</w:t>
      </w:r>
      <w:proofErr w:type="spellEnd"/>
      <w:r>
        <w:rPr>
          <w:rFonts w:ascii="Verdana" w:hAnsi="Verdana"/>
          <w:color w:val="000000"/>
        </w:rPr>
        <w:t xml:space="preserve"> Lake &amp; Wildlife Sanctuary</w:t>
      </w:r>
    </w:p>
    <w:p w:rsidR="007D4EE1" w:rsidRDefault="007D4EE1" w:rsidP="007D4EE1">
      <w:pPr>
        <w:spacing w:line="397" w:lineRule="atLeast"/>
        <w:jc w:val="center"/>
        <w:rPr>
          <w:rFonts w:ascii="Verdana" w:hAnsi="Verdana"/>
          <w:color w:val="000000"/>
          <w:szCs w:val="22"/>
        </w:rPr>
      </w:pPr>
      <w:r>
        <w:rPr>
          <w:rFonts w:ascii="Verdana" w:hAnsi="Verdana"/>
          <w:color w:val="000000"/>
          <w:szCs w:val="22"/>
        </w:rPr>
        <w:t> </w:t>
      </w:r>
    </w:p>
    <w:p w:rsidR="007D4EE1" w:rsidRDefault="007D4EE1" w:rsidP="007D4EE1">
      <w:pPr>
        <w:spacing w:line="397" w:lineRule="atLeast"/>
        <w:jc w:val="both"/>
        <w:rPr>
          <w:rFonts w:ascii="Verdana" w:hAnsi="Verdana"/>
          <w:color w:val="000000"/>
          <w:szCs w:val="22"/>
        </w:rPr>
      </w:pPr>
      <w:r>
        <w:rPr>
          <w:rFonts w:ascii="Verdana" w:hAnsi="Verdana"/>
          <w:color w:val="000000"/>
          <w:szCs w:val="22"/>
        </w:rPr>
        <w:lastRenderedPageBreak/>
        <w:t xml:space="preserve">If you like to go for a day's picnic in a wonderful nature's surrounding that has a lake with mountains in all sides, then choose </w:t>
      </w:r>
      <w:proofErr w:type="spellStart"/>
      <w:r>
        <w:rPr>
          <w:rFonts w:ascii="Verdana" w:hAnsi="Verdana"/>
          <w:color w:val="000000"/>
          <w:szCs w:val="22"/>
        </w:rPr>
        <w:t>Senchal</w:t>
      </w:r>
      <w:proofErr w:type="spellEnd"/>
      <w:r>
        <w:rPr>
          <w:rFonts w:ascii="Verdana" w:hAnsi="Verdana"/>
          <w:color w:val="000000"/>
          <w:szCs w:val="22"/>
        </w:rPr>
        <w:t xml:space="preserve"> Lake and the sanctuary as the place. It's about 11kms (7 miles) from Darjeeling town and can be reached via </w:t>
      </w:r>
      <w:proofErr w:type="spellStart"/>
      <w:r>
        <w:rPr>
          <w:rFonts w:ascii="Verdana" w:hAnsi="Verdana"/>
          <w:color w:val="000000"/>
          <w:szCs w:val="22"/>
        </w:rPr>
        <w:t>Ghoom</w:t>
      </w:r>
      <w:proofErr w:type="spellEnd"/>
      <w:r>
        <w:rPr>
          <w:rFonts w:ascii="Verdana" w:hAnsi="Verdana"/>
          <w:color w:val="000000"/>
          <w:szCs w:val="22"/>
        </w:rPr>
        <w:t xml:space="preserve"> and </w:t>
      </w:r>
      <w:proofErr w:type="spellStart"/>
      <w:r>
        <w:rPr>
          <w:rFonts w:ascii="Verdana" w:hAnsi="Verdana"/>
          <w:color w:val="000000"/>
          <w:szCs w:val="22"/>
        </w:rPr>
        <w:t>Jorebunglow</w:t>
      </w:r>
      <w:proofErr w:type="spellEnd"/>
      <w:r>
        <w:rPr>
          <w:rFonts w:ascii="Verdana" w:hAnsi="Verdana"/>
          <w:color w:val="000000"/>
          <w:szCs w:val="22"/>
        </w:rPr>
        <w:t xml:space="preserve">. </w:t>
      </w:r>
      <w:proofErr w:type="spellStart"/>
      <w:r>
        <w:rPr>
          <w:rFonts w:ascii="Verdana" w:hAnsi="Verdana"/>
          <w:color w:val="000000"/>
          <w:szCs w:val="22"/>
        </w:rPr>
        <w:t>Senchal</w:t>
      </w:r>
      <w:proofErr w:type="spellEnd"/>
      <w:r>
        <w:rPr>
          <w:rFonts w:ascii="Verdana" w:hAnsi="Verdana"/>
          <w:color w:val="000000"/>
          <w:szCs w:val="22"/>
        </w:rPr>
        <w:t xml:space="preserve"> is at an elevation of about 8,160ft (i.e. 2,490 meters). However the sanctuary spreads across elevations of 1500 to 2600 meters. </w:t>
      </w:r>
    </w:p>
    <w:p w:rsidR="007D4EE1" w:rsidRDefault="007D4EE1" w:rsidP="007D4EE1">
      <w:pPr>
        <w:spacing w:line="397" w:lineRule="atLeast"/>
        <w:jc w:val="both"/>
        <w:rPr>
          <w:rFonts w:ascii="Verdana" w:hAnsi="Verdana"/>
          <w:color w:val="000000"/>
          <w:szCs w:val="22"/>
        </w:rPr>
      </w:pPr>
      <w:r>
        <w:rPr>
          <w:rFonts w:ascii="Verdana" w:hAnsi="Verdana"/>
          <w:color w:val="000000"/>
          <w:szCs w:val="22"/>
        </w:rPr>
        <w:t> </w:t>
      </w:r>
    </w:p>
    <w:p w:rsidR="007D4EE1" w:rsidRDefault="007D4EE1" w:rsidP="007D4EE1">
      <w:pPr>
        <w:spacing w:line="397" w:lineRule="atLeast"/>
        <w:jc w:val="both"/>
        <w:rPr>
          <w:rFonts w:ascii="Verdana" w:hAnsi="Verdana"/>
          <w:color w:val="000000"/>
          <w:szCs w:val="22"/>
        </w:rPr>
      </w:pPr>
      <w:proofErr w:type="spellStart"/>
      <w:r>
        <w:rPr>
          <w:rFonts w:ascii="Verdana" w:hAnsi="Verdana"/>
          <w:color w:val="000000"/>
          <w:szCs w:val="22"/>
        </w:rPr>
        <w:t>Senchal</w:t>
      </w:r>
      <w:proofErr w:type="spellEnd"/>
      <w:r>
        <w:rPr>
          <w:rFonts w:ascii="Verdana" w:hAnsi="Verdana"/>
          <w:color w:val="000000"/>
          <w:szCs w:val="22"/>
        </w:rPr>
        <w:t xml:space="preserve"> Lake is part of the </w:t>
      </w:r>
      <w:proofErr w:type="spellStart"/>
      <w:r>
        <w:rPr>
          <w:rFonts w:ascii="Verdana" w:hAnsi="Verdana"/>
          <w:color w:val="000000"/>
          <w:szCs w:val="22"/>
        </w:rPr>
        <w:t>Senchal</w:t>
      </w:r>
      <w:proofErr w:type="spellEnd"/>
      <w:r>
        <w:rPr>
          <w:rFonts w:ascii="Verdana" w:hAnsi="Verdana"/>
          <w:color w:val="000000"/>
          <w:szCs w:val="22"/>
        </w:rPr>
        <w:t xml:space="preserve"> Sanctuary which is one of the oldest wildlife sanctuaries of Darjeeling hills. The lake is fed by a mountain spring and is the main reservoir for water supply to the town. The narrow longish </w:t>
      </w:r>
      <w:proofErr w:type="spellStart"/>
      <w:r>
        <w:rPr>
          <w:rFonts w:ascii="Verdana" w:hAnsi="Verdana"/>
          <w:color w:val="000000"/>
          <w:szCs w:val="22"/>
        </w:rPr>
        <w:t>Senchal</w:t>
      </w:r>
      <w:proofErr w:type="spellEnd"/>
      <w:r>
        <w:rPr>
          <w:rFonts w:ascii="Verdana" w:hAnsi="Verdana"/>
          <w:color w:val="000000"/>
          <w:szCs w:val="22"/>
        </w:rPr>
        <w:t xml:space="preserve"> Lake is surrounded by trees and forests in all sides. </w:t>
      </w:r>
    </w:p>
    <w:p w:rsidR="007D4EE1" w:rsidRDefault="007D4EE1" w:rsidP="007D4EE1">
      <w:pPr>
        <w:spacing w:line="397" w:lineRule="atLeast"/>
        <w:jc w:val="center"/>
        <w:rPr>
          <w:rFonts w:ascii="Verdana" w:hAnsi="Verdana"/>
          <w:color w:val="000000"/>
          <w:sz w:val="20"/>
        </w:rPr>
      </w:pPr>
      <w:r>
        <w:rPr>
          <w:rFonts w:ascii="Verdana" w:hAnsi="Verdana"/>
          <w:color w:val="000000"/>
        </w:rPr>
        <w:t> </w:t>
      </w:r>
    </w:p>
    <w:p w:rsidR="007D4EE1" w:rsidRDefault="007D4EE1" w:rsidP="007D4EE1">
      <w:pPr>
        <w:spacing w:line="240" w:lineRule="auto"/>
        <w:jc w:val="both"/>
        <w:rPr>
          <w:ins w:id="88" w:author="Unknown"/>
          <w:rFonts w:ascii="Arial" w:hAnsi="Arial" w:cs="Arial"/>
          <w:color w:val="000000"/>
          <w:sz w:val="2"/>
          <w:szCs w:val="2"/>
        </w:rPr>
      </w:pPr>
      <w:ins w:id="89" w:author="Unknown">
        <w:r>
          <w:rPr>
            <w:rFonts w:ascii="Arial" w:hAnsi="Arial" w:cs="Arial"/>
            <w:color w:val="000000"/>
            <w:sz w:val="2"/>
            <w:szCs w:val="2"/>
          </w:rPr>
          <w:t> </w:t>
        </w:r>
      </w:ins>
    </w:p>
    <w:p w:rsidR="007D4EE1" w:rsidRDefault="007D4EE1" w:rsidP="007D4EE1">
      <w:pPr>
        <w:jc w:val="both"/>
        <w:rPr>
          <w:ins w:id="90" w:author="Unknown"/>
          <w:rFonts w:ascii="Verdana" w:hAnsi="Verdana" w:cs="Mangal"/>
          <w:color w:val="000000"/>
          <w:sz w:val="20"/>
        </w:rPr>
      </w:pPr>
      <w:ins w:id="91" w:author="Unknown">
        <w:r>
          <w:rPr>
            <w:rFonts w:ascii="Verdana" w:hAnsi="Verdana"/>
            <w:color w:val="000000"/>
          </w:rPr>
          <w:t> </w:t>
        </w:r>
      </w:ins>
    </w:p>
    <w:p w:rsidR="007D4EE1" w:rsidRDefault="007D4EE1" w:rsidP="007D4EE1">
      <w:pPr>
        <w:spacing w:line="397" w:lineRule="atLeast"/>
        <w:jc w:val="both"/>
        <w:rPr>
          <w:ins w:id="92" w:author="Unknown"/>
          <w:rFonts w:ascii="Verdana" w:hAnsi="Verdana"/>
          <w:color w:val="000000"/>
          <w:szCs w:val="22"/>
        </w:rPr>
      </w:pPr>
      <w:ins w:id="93" w:author="Unknown">
        <w:r>
          <w:rPr>
            <w:rFonts w:ascii="Verdana" w:hAnsi="Verdana"/>
            <w:color w:val="000000"/>
            <w:szCs w:val="22"/>
          </w:rPr>
          <w:t xml:space="preserve">However the main forest area is a bit bar from the lake. 40% of the forest is natural and the balance is </w:t>
        </w:r>
        <w:proofErr w:type="spellStart"/>
        <w:r>
          <w:rPr>
            <w:rFonts w:ascii="Verdana" w:hAnsi="Verdana"/>
            <w:color w:val="000000"/>
            <w:szCs w:val="22"/>
          </w:rPr>
          <w:t>man made</w:t>
        </w:r>
        <w:proofErr w:type="spellEnd"/>
        <w:r>
          <w:rPr>
            <w:rFonts w:ascii="Verdana" w:hAnsi="Verdana"/>
            <w:color w:val="000000"/>
            <w:szCs w:val="22"/>
          </w:rPr>
          <w:t xml:space="preserve">. But the blend is so nice that you won't be able to make the difference. The forest has different kinds of trees and plantation including oak forest, pines and Birch. There are over 350 types of flowering plants in this area including </w:t>
        </w:r>
        <w:proofErr w:type="spellStart"/>
        <w:r>
          <w:rPr>
            <w:rFonts w:ascii="Verdana" w:hAnsi="Verdana"/>
            <w:color w:val="000000"/>
            <w:szCs w:val="22"/>
          </w:rPr>
          <w:t>Rhodendrons</w:t>
        </w:r>
        <w:proofErr w:type="spellEnd"/>
        <w:r>
          <w:rPr>
            <w:rFonts w:ascii="Verdana" w:hAnsi="Verdana"/>
            <w:color w:val="000000"/>
            <w:szCs w:val="22"/>
          </w:rPr>
          <w:t xml:space="preserve"> and Orchids. </w:t>
        </w:r>
      </w:ins>
    </w:p>
    <w:p w:rsidR="007D4EE1" w:rsidRDefault="007D4EE1" w:rsidP="007D4EE1">
      <w:pPr>
        <w:spacing w:line="397" w:lineRule="atLeast"/>
        <w:jc w:val="center"/>
        <w:rPr>
          <w:ins w:id="94" w:author="Unknown"/>
          <w:rFonts w:ascii="Verdana" w:hAnsi="Verdana"/>
          <w:color w:val="000000"/>
          <w:szCs w:val="22"/>
        </w:rPr>
      </w:pPr>
      <w:ins w:id="95" w:author="Unknown">
        <w:r>
          <w:rPr>
            <w:rFonts w:ascii="Verdana" w:hAnsi="Verdana"/>
            <w:color w:val="000000"/>
            <w:szCs w:val="22"/>
          </w:rPr>
          <w:t> </w:t>
        </w:r>
      </w:ins>
    </w:p>
    <w:p w:rsidR="007D4EE1" w:rsidRDefault="007D4EE1" w:rsidP="007D4EE1">
      <w:pPr>
        <w:spacing w:line="397" w:lineRule="atLeast"/>
        <w:jc w:val="both"/>
        <w:rPr>
          <w:ins w:id="96" w:author="Unknown"/>
          <w:rFonts w:ascii="Verdana" w:hAnsi="Verdana"/>
          <w:color w:val="000000"/>
          <w:szCs w:val="22"/>
        </w:rPr>
      </w:pPr>
      <w:ins w:id="97" w:author="Unknown">
        <w:r>
          <w:rPr>
            <w:rFonts w:ascii="Verdana" w:hAnsi="Verdana"/>
            <w:color w:val="000000"/>
            <w:szCs w:val="22"/>
          </w:rPr>
          <w:t xml:space="preserve">The entire </w:t>
        </w:r>
        <w:proofErr w:type="spellStart"/>
        <w:r>
          <w:rPr>
            <w:rFonts w:ascii="Verdana" w:hAnsi="Verdana"/>
            <w:color w:val="000000"/>
            <w:szCs w:val="22"/>
          </w:rPr>
          <w:t>Senchal</w:t>
        </w:r>
        <w:proofErr w:type="spellEnd"/>
        <w:r>
          <w:rPr>
            <w:rFonts w:ascii="Verdana" w:hAnsi="Verdana"/>
            <w:color w:val="000000"/>
            <w:szCs w:val="22"/>
          </w:rPr>
          <w:t xml:space="preserve"> sanctuary covers an area of about 39 sq. km. including the lake. It is actually the south east extension of the </w:t>
        </w:r>
        <w:proofErr w:type="spellStart"/>
        <w:r>
          <w:rPr>
            <w:rFonts w:ascii="Verdana" w:hAnsi="Verdana"/>
            <w:color w:val="000000"/>
            <w:szCs w:val="22"/>
          </w:rPr>
          <w:t>Singhalila</w:t>
        </w:r>
        <w:proofErr w:type="spellEnd"/>
        <w:r>
          <w:rPr>
            <w:rFonts w:ascii="Verdana" w:hAnsi="Verdana"/>
            <w:color w:val="000000"/>
            <w:szCs w:val="22"/>
          </w:rPr>
          <w:t xml:space="preserve"> National Park. This sanctuary is considered one of the oldest in India and was opened in 1915. </w:t>
        </w:r>
      </w:ins>
    </w:p>
    <w:p w:rsidR="007D4EE1" w:rsidRDefault="007D4EE1" w:rsidP="007D4EE1">
      <w:pPr>
        <w:spacing w:line="397" w:lineRule="atLeast"/>
        <w:jc w:val="both"/>
        <w:rPr>
          <w:ins w:id="98" w:author="Unknown"/>
          <w:rFonts w:ascii="Verdana" w:hAnsi="Verdana"/>
          <w:color w:val="000000"/>
          <w:szCs w:val="22"/>
        </w:rPr>
      </w:pPr>
      <w:ins w:id="99" w:author="Unknown">
        <w:r>
          <w:rPr>
            <w:rFonts w:ascii="Verdana" w:hAnsi="Verdana"/>
            <w:color w:val="000000"/>
            <w:szCs w:val="22"/>
          </w:rPr>
          <w:t> </w:t>
        </w:r>
      </w:ins>
    </w:p>
    <w:p w:rsidR="007D4EE1" w:rsidRDefault="007D4EE1" w:rsidP="007D4EE1">
      <w:pPr>
        <w:spacing w:line="397" w:lineRule="atLeast"/>
        <w:jc w:val="both"/>
        <w:rPr>
          <w:ins w:id="100" w:author="Unknown"/>
          <w:rFonts w:ascii="Verdana" w:hAnsi="Verdana"/>
          <w:color w:val="000000"/>
          <w:szCs w:val="22"/>
        </w:rPr>
      </w:pPr>
      <w:ins w:id="101" w:author="Unknown">
        <w:r>
          <w:rPr>
            <w:rFonts w:ascii="Verdana" w:hAnsi="Verdana"/>
            <w:color w:val="000000"/>
            <w:szCs w:val="22"/>
          </w:rPr>
          <w:t xml:space="preserve">Although access to the sanctuary is restricted, you can take special permission from the ranger's office at </w:t>
        </w:r>
        <w:proofErr w:type="spellStart"/>
        <w:r>
          <w:rPr>
            <w:rFonts w:ascii="Verdana" w:hAnsi="Verdana"/>
            <w:color w:val="000000"/>
            <w:szCs w:val="22"/>
          </w:rPr>
          <w:t>Jorebunglow</w:t>
        </w:r>
        <w:proofErr w:type="spellEnd"/>
        <w:r>
          <w:rPr>
            <w:rFonts w:ascii="Verdana" w:hAnsi="Verdana"/>
            <w:color w:val="000000"/>
            <w:szCs w:val="22"/>
          </w:rPr>
          <w:t xml:space="preserve"> and take a guide to go around the area. A road (although not in a very good condition) goes through the Sanctuary and you can ask the driver to keep driving along as you watch the flora and the fauna. </w:t>
        </w:r>
      </w:ins>
    </w:p>
    <w:p w:rsidR="007D4EE1" w:rsidRDefault="007D4EE1" w:rsidP="007D4EE1">
      <w:pPr>
        <w:spacing w:line="397" w:lineRule="atLeast"/>
        <w:jc w:val="both"/>
        <w:rPr>
          <w:ins w:id="102" w:author="Unknown"/>
          <w:rFonts w:ascii="Verdana" w:hAnsi="Verdana"/>
          <w:color w:val="000000"/>
          <w:szCs w:val="22"/>
        </w:rPr>
      </w:pPr>
      <w:ins w:id="103" w:author="Unknown">
        <w:r>
          <w:rPr>
            <w:rFonts w:ascii="Verdana" w:hAnsi="Verdana"/>
            <w:color w:val="000000"/>
            <w:szCs w:val="22"/>
          </w:rPr>
          <w:t> </w:t>
        </w:r>
      </w:ins>
    </w:p>
    <w:p w:rsidR="007D4EE1" w:rsidRDefault="007D4EE1" w:rsidP="007D4EE1">
      <w:pPr>
        <w:spacing w:line="240" w:lineRule="auto"/>
        <w:jc w:val="center"/>
        <w:rPr>
          <w:ins w:id="104" w:author="Unknown"/>
          <w:rFonts w:ascii="Verdana" w:hAnsi="Verdana"/>
          <w:color w:val="000000"/>
          <w:sz w:val="20"/>
        </w:rPr>
      </w:pPr>
      <w:proofErr w:type="spellStart"/>
      <w:ins w:id="105" w:author="Unknown">
        <w:r>
          <w:rPr>
            <w:rFonts w:ascii="Verdana" w:hAnsi="Verdana"/>
            <w:b/>
            <w:bCs/>
            <w:color w:val="000000"/>
          </w:rPr>
          <w:lastRenderedPageBreak/>
          <w:t>Senchal</w:t>
        </w:r>
        <w:proofErr w:type="spellEnd"/>
        <w:r>
          <w:rPr>
            <w:rFonts w:ascii="Verdana" w:hAnsi="Verdana"/>
            <w:b/>
            <w:bCs/>
            <w:color w:val="000000"/>
          </w:rPr>
          <w:t xml:space="preserve"> Lake, Darjeeling </w:t>
        </w:r>
      </w:ins>
    </w:p>
    <w:p w:rsidR="007D4EE1" w:rsidRDefault="007D4EE1" w:rsidP="007D4EE1">
      <w:pPr>
        <w:jc w:val="center"/>
        <w:rPr>
          <w:ins w:id="106" w:author="Unknown"/>
          <w:rFonts w:ascii="Verdana" w:hAnsi="Verdana"/>
          <w:color w:val="000000"/>
        </w:rPr>
      </w:pPr>
      <w:r>
        <w:rPr>
          <w:rFonts w:ascii="Verdana" w:hAnsi="Verdana"/>
          <w:noProof/>
          <w:color w:val="000000"/>
          <w:lang w:bidi="hi-IN"/>
        </w:rPr>
        <w:drawing>
          <wp:inline distT="0" distB="0" distL="0" distR="0">
            <wp:extent cx="3605530" cy="1837690"/>
            <wp:effectExtent l="19050" t="0" r="0" b="0"/>
            <wp:docPr id="23" name="Picture 23" descr="Senchal Lake, Darje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nchal Lake, Darjeeling"/>
                    <pic:cNvPicPr>
                      <a:picLocks noChangeAspect="1" noChangeArrowheads="1"/>
                    </pic:cNvPicPr>
                  </pic:nvPicPr>
                  <pic:blipFill>
                    <a:blip r:embed="rId158"/>
                    <a:srcRect/>
                    <a:stretch>
                      <a:fillRect/>
                    </a:stretch>
                  </pic:blipFill>
                  <pic:spPr bwMode="auto">
                    <a:xfrm>
                      <a:off x="0" y="0"/>
                      <a:ext cx="3605530" cy="1837690"/>
                    </a:xfrm>
                    <a:prstGeom prst="rect">
                      <a:avLst/>
                    </a:prstGeom>
                    <a:noFill/>
                    <a:ln w="9525">
                      <a:noFill/>
                      <a:miter lim="800000"/>
                      <a:headEnd/>
                      <a:tailEnd/>
                    </a:ln>
                  </pic:spPr>
                </pic:pic>
              </a:graphicData>
            </a:graphic>
          </wp:inline>
        </w:drawing>
      </w:r>
      <w:ins w:id="107" w:author="Unknown">
        <w:r>
          <w:rPr>
            <w:rFonts w:ascii="Verdana" w:hAnsi="Verdana"/>
            <w:color w:val="000000"/>
          </w:rPr>
          <w:t> </w:t>
        </w:r>
      </w:ins>
    </w:p>
    <w:p w:rsidR="007D4EE1" w:rsidRDefault="007D4EE1" w:rsidP="007D4EE1">
      <w:pPr>
        <w:spacing w:line="397" w:lineRule="atLeast"/>
        <w:jc w:val="both"/>
        <w:rPr>
          <w:ins w:id="108" w:author="Unknown"/>
          <w:rFonts w:ascii="Verdana" w:hAnsi="Verdana"/>
          <w:color w:val="000000"/>
          <w:szCs w:val="22"/>
        </w:rPr>
      </w:pPr>
      <w:ins w:id="109" w:author="Unknown">
        <w:r>
          <w:rPr>
            <w:rFonts w:ascii="Verdana" w:hAnsi="Verdana"/>
            <w:color w:val="000000"/>
            <w:szCs w:val="22"/>
          </w:rPr>
          <w:t> </w:t>
        </w:r>
      </w:ins>
    </w:p>
    <w:p w:rsidR="007D4EE1" w:rsidRDefault="007D4EE1" w:rsidP="007D4EE1">
      <w:pPr>
        <w:spacing w:line="397" w:lineRule="atLeast"/>
        <w:jc w:val="both"/>
        <w:rPr>
          <w:ins w:id="110" w:author="Unknown"/>
          <w:rFonts w:ascii="Verdana" w:hAnsi="Verdana"/>
          <w:color w:val="000000"/>
          <w:szCs w:val="22"/>
        </w:rPr>
      </w:pPr>
      <w:ins w:id="111" w:author="Unknown">
        <w:r>
          <w:rPr>
            <w:rFonts w:ascii="Verdana" w:hAnsi="Verdana"/>
            <w:color w:val="000000"/>
            <w:szCs w:val="22"/>
          </w:rPr>
          <w:t xml:space="preserve">There are different types of wildlife that can be seen in the dense forest here. Animals include Himalayan black bears, barking </w:t>
        </w:r>
        <w:proofErr w:type="spellStart"/>
        <w:r>
          <w:rPr>
            <w:rFonts w:ascii="Verdana" w:hAnsi="Verdana"/>
            <w:color w:val="000000"/>
            <w:szCs w:val="22"/>
          </w:rPr>
          <w:t>deers</w:t>
        </w:r>
        <w:proofErr w:type="spellEnd"/>
        <w:r>
          <w:rPr>
            <w:rFonts w:ascii="Verdana" w:hAnsi="Verdana"/>
            <w:color w:val="000000"/>
            <w:szCs w:val="22"/>
          </w:rPr>
          <w:t>, leopards, monkeys, flying squirrels, wild dogs, scaly ant eaters and many more. The sanctuary is also great for bird watching. You can commonly see golden back woodpecker, emerald cuckoos, black-backed pheasant, red jungle fowl, hornbills, Babblers, Sunbirds etc. </w:t>
        </w:r>
      </w:ins>
    </w:p>
    <w:p w:rsidR="007D4EE1" w:rsidRDefault="007D4EE1" w:rsidP="007D4EE1">
      <w:pPr>
        <w:spacing w:line="397" w:lineRule="atLeast"/>
        <w:jc w:val="both"/>
        <w:rPr>
          <w:ins w:id="112" w:author="Unknown"/>
          <w:rFonts w:ascii="Verdana" w:hAnsi="Verdana"/>
          <w:color w:val="000000"/>
          <w:szCs w:val="22"/>
        </w:rPr>
      </w:pPr>
      <w:ins w:id="113" w:author="Unknown">
        <w:r>
          <w:rPr>
            <w:rFonts w:ascii="Verdana" w:hAnsi="Verdana"/>
            <w:color w:val="000000"/>
            <w:szCs w:val="22"/>
          </w:rPr>
          <w:t> </w:t>
        </w:r>
      </w:ins>
    </w:p>
    <w:p w:rsidR="007D4EE1" w:rsidRDefault="007D4EE1" w:rsidP="007D4EE1">
      <w:pPr>
        <w:spacing w:line="397" w:lineRule="atLeast"/>
        <w:jc w:val="both"/>
        <w:rPr>
          <w:ins w:id="114" w:author="Unknown"/>
          <w:rFonts w:ascii="Verdana" w:hAnsi="Verdana"/>
          <w:color w:val="000000"/>
          <w:szCs w:val="22"/>
        </w:rPr>
      </w:pPr>
      <w:ins w:id="115" w:author="Unknown">
        <w:r>
          <w:rPr>
            <w:rFonts w:ascii="Verdana" w:hAnsi="Verdana"/>
            <w:b/>
            <w:bCs/>
            <w:color w:val="000000"/>
            <w:szCs w:val="22"/>
          </w:rPr>
          <w:t xml:space="preserve">Other </w:t>
        </w:r>
        <w:proofErr w:type="gramStart"/>
        <w:r>
          <w:rPr>
            <w:rFonts w:ascii="Verdana" w:hAnsi="Verdana"/>
            <w:b/>
            <w:bCs/>
            <w:color w:val="000000"/>
            <w:szCs w:val="22"/>
          </w:rPr>
          <w:t>Nearby</w:t>
        </w:r>
        <w:proofErr w:type="gramEnd"/>
        <w:r>
          <w:rPr>
            <w:rFonts w:ascii="Verdana" w:hAnsi="Verdana"/>
            <w:b/>
            <w:bCs/>
            <w:color w:val="000000"/>
            <w:szCs w:val="22"/>
          </w:rPr>
          <w:t xml:space="preserve"> Attractions </w:t>
        </w:r>
      </w:ins>
    </w:p>
    <w:p w:rsidR="007D4EE1" w:rsidRDefault="007D4EE1" w:rsidP="007D4EE1">
      <w:pPr>
        <w:spacing w:line="397" w:lineRule="atLeast"/>
        <w:jc w:val="both"/>
        <w:rPr>
          <w:ins w:id="116" w:author="Unknown"/>
          <w:rFonts w:ascii="Verdana" w:hAnsi="Verdana"/>
          <w:color w:val="000000"/>
          <w:szCs w:val="22"/>
        </w:rPr>
      </w:pPr>
      <w:ins w:id="117" w:author="Unknown">
        <w:r>
          <w:rPr>
            <w:rFonts w:ascii="Verdana" w:hAnsi="Verdana"/>
            <w:color w:val="000000"/>
            <w:szCs w:val="22"/>
          </w:rPr>
          <w:t xml:space="preserve">There is a 9-hole golf course at the </w:t>
        </w:r>
        <w:proofErr w:type="spellStart"/>
        <w:r>
          <w:rPr>
            <w:rFonts w:ascii="Verdana" w:hAnsi="Verdana"/>
            <w:color w:val="000000"/>
            <w:szCs w:val="22"/>
          </w:rPr>
          <w:t>Senchal</w:t>
        </w:r>
        <w:proofErr w:type="spellEnd"/>
        <w:r>
          <w:rPr>
            <w:rFonts w:ascii="Verdana" w:hAnsi="Verdana"/>
            <w:color w:val="000000"/>
            <w:szCs w:val="22"/>
          </w:rPr>
          <w:t xml:space="preserve"> area which is supposed to be one of the highest golf courses in the world. It has a club house as well. However the course can be accessed through the </w:t>
        </w:r>
        <w:proofErr w:type="spellStart"/>
        <w:r>
          <w:rPr>
            <w:rFonts w:ascii="Verdana" w:hAnsi="Verdana"/>
            <w:color w:val="000000"/>
            <w:szCs w:val="22"/>
          </w:rPr>
          <w:t>Senchal</w:t>
        </w:r>
        <w:proofErr w:type="spellEnd"/>
        <w:r>
          <w:rPr>
            <w:rFonts w:ascii="Verdana" w:hAnsi="Verdana"/>
            <w:color w:val="000000"/>
            <w:szCs w:val="22"/>
          </w:rPr>
          <w:t xml:space="preserve"> road that leads to the Tiger Hill and is little away from the lake. If you are planning to see the sunrise from </w:t>
        </w:r>
        <w:r>
          <w:rPr>
            <w:rFonts w:ascii="Verdana" w:hAnsi="Verdana"/>
            <w:color w:val="000000"/>
            <w:szCs w:val="22"/>
          </w:rPr>
          <w:fldChar w:fldCharType="begin"/>
        </w:r>
        <w:r>
          <w:rPr>
            <w:rFonts w:ascii="Verdana" w:hAnsi="Verdana"/>
            <w:color w:val="000000"/>
            <w:szCs w:val="22"/>
          </w:rPr>
          <w:instrText xml:space="preserve"> HYPERLINK "https://www.darjeeling-tourism.com/darj_000016.htm" </w:instrText>
        </w:r>
        <w:r>
          <w:rPr>
            <w:rFonts w:ascii="Verdana" w:hAnsi="Verdana"/>
            <w:color w:val="000000"/>
            <w:szCs w:val="22"/>
          </w:rPr>
          <w:fldChar w:fldCharType="separate"/>
        </w:r>
        <w:r>
          <w:rPr>
            <w:rStyle w:val="Hyperlink"/>
            <w:rFonts w:ascii="Verdana" w:hAnsi="Verdana"/>
            <w:szCs w:val="22"/>
          </w:rPr>
          <w:t>Tiger Hill</w:t>
        </w:r>
        <w:r>
          <w:rPr>
            <w:rFonts w:ascii="Verdana" w:hAnsi="Verdana"/>
            <w:color w:val="000000"/>
            <w:szCs w:val="22"/>
          </w:rPr>
          <w:fldChar w:fldCharType="end"/>
        </w:r>
        <w:r>
          <w:rPr>
            <w:rFonts w:ascii="Verdana" w:hAnsi="Verdana"/>
            <w:color w:val="000000"/>
            <w:szCs w:val="22"/>
          </w:rPr>
          <w:t xml:space="preserve"> early in the morning, it can be a great idea to combine that visit with a day picnic at the </w:t>
        </w:r>
        <w:proofErr w:type="spellStart"/>
        <w:r>
          <w:rPr>
            <w:rFonts w:ascii="Verdana" w:hAnsi="Verdana"/>
            <w:color w:val="000000"/>
            <w:szCs w:val="22"/>
          </w:rPr>
          <w:t>Senchal</w:t>
        </w:r>
        <w:proofErr w:type="spellEnd"/>
        <w:r>
          <w:rPr>
            <w:rFonts w:ascii="Verdana" w:hAnsi="Verdana"/>
            <w:color w:val="000000"/>
            <w:szCs w:val="22"/>
          </w:rPr>
          <w:t xml:space="preserve"> Lake. Both the places are close to each other. From Tiger Hill you will need to come down to </w:t>
        </w:r>
        <w:proofErr w:type="spellStart"/>
        <w:r>
          <w:rPr>
            <w:rFonts w:ascii="Verdana" w:hAnsi="Verdana"/>
            <w:color w:val="000000"/>
            <w:szCs w:val="22"/>
          </w:rPr>
          <w:t>Jorebunglow</w:t>
        </w:r>
        <w:proofErr w:type="spellEnd"/>
        <w:r>
          <w:rPr>
            <w:rFonts w:ascii="Verdana" w:hAnsi="Verdana"/>
            <w:color w:val="000000"/>
            <w:szCs w:val="22"/>
          </w:rPr>
          <w:t xml:space="preserve"> and then take an uphill narrow road towards </w:t>
        </w:r>
        <w:proofErr w:type="spellStart"/>
        <w:r>
          <w:rPr>
            <w:rFonts w:ascii="Verdana" w:hAnsi="Verdana"/>
            <w:color w:val="000000"/>
            <w:szCs w:val="22"/>
          </w:rPr>
          <w:t>Senchal</w:t>
        </w:r>
        <w:proofErr w:type="spellEnd"/>
        <w:r>
          <w:rPr>
            <w:rFonts w:ascii="Verdana" w:hAnsi="Verdana"/>
            <w:color w:val="000000"/>
            <w:szCs w:val="22"/>
          </w:rPr>
          <w:t xml:space="preserve"> Lake. </w:t>
        </w:r>
      </w:ins>
    </w:p>
    <w:p w:rsidR="007D4EE1" w:rsidRDefault="007D4EE1" w:rsidP="007D4EE1">
      <w:pPr>
        <w:spacing w:line="397" w:lineRule="atLeast"/>
        <w:jc w:val="both"/>
        <w:rPr>
          <w:ins w:id="118" w:author="Unknown"/>
          <w:rFonts w:ascii="Verdana" w:hAnsi="Verdana"/>
          <w:color w:val="000000"/>
          <w:szCs w:val="22"/>
        </w:rPr>
      </w:pPr>
      <w:ins w:id="119" w:author="Unknown">
        <w:r>
          <w:rPr>
            <w:rFonts w:ascii="Verdana" w:hAnsi="Verdana"/>
            <w:color w:val="000000"/>
            <w:szCs w:val="22"/>
          </w:rPr>
          <w:t> </w:t>
        </w:r>
      </w:ins>
    </w:p>
    <w:p w:rsidR="007D4EE1" w:rsidRDefault="007D4EE1" w:rsidP="007D4EE1">
      <w:pPr>
        <w:spacing w:line="397" w:lineRule="atLeast"/>
        <w:jc w:val="both"/>
        <w:rPr>
          <w:ins w:id="120" w:author="Unknown"/>
          <w:rFonts w:ascii="Verdana" w:hAnsi="Verdana"/>
          <w:color w:val="000000"/>
          <w:szCs w:val="22"/>
        </w:rPr>
      </w:pPr>
      <w:ins w:id="121" w:author="Unknown">
        <w:r>
          <w:rPr>
            <w:rFonts w:ascii="Verdana" w:hAnsi="Verdana"/>
            <w:b/>
            <w:bCs/>
            <w:color w:val="000000"/>
            <w:szCs w:val="22"/>
          </w:rPr>
          <w:t>Admission and Timing </w:t>
        </w:r>
      </w:ins>
    </w:p>
    <w:p w:rsidR="007D4EE1" w:rsidRDefault="007D4EE1" w:rsidP="007D4EE1">
      <w:pPr>
        <w:spacing w:line="397" w:lineRule="atLeast"/>
        <w:jc w:val="both"/>
        <w:rPr>
          <w:ins w:id="122" w:author="Unknown"/>
          <w:rFonts w:ascii="Verdana" w:hAnsi="Verdana"/>
          <w:color w:val="000000"/>
          <w:szCs w:val="22"/>
        </w:rPr>
      </w:pPr>
      <w:ins w:id="123" w:author="Unknown">
        <w:r>
          <w:rPr>
            <w:rFonts w:ascii="Verdana" w:hAnsi="Verdana"/>
            <w:color w:val="000000"/>
            <w:szCs w:val="22"/>
          </w:rPr>
          <w:t xml:space="preserve">You will need to collect admission ticket from the Ranger's office at </w:t>
        </w:r>
        <w:proofErr w:type="spellStart"/>
        <w:r>
          <w:rPr>
            <w:rFonts w:ascii="Verdana" w:hAnsi="Verdana"/>
            <w:color w:val="000000"/>
            <w:szCs w:val="22"/>
          </w:rPr>
          <w:t>Jorebunglow</w:t>
        </w:r>
        <w:proofErr w:type="spellEnd"/>
        <w:r>
          <w:rPr>
            <w:rFonts w:ascii="Verdana" w:hAnsi="Verdana"/>
            <w:color w:val="000000"/>
            <w:szCs w:val="22"/>
          </w:rPr>
          <w:t xml:space="preserve"> to access the </w:t>
        </w:r>
        <w:proofErr w:type="spellStart"/>
        <w:r>
          <w:rPr>
            <w:rFonts w:ascii="Verdana" w:hAnsi="Verdana"/>
            <w:color w:val="000000"/>
            <w:szCs w:val="22"/>
          </w:rPr>
          <w:t>Senchal</w:t>
        </w:r>
        <w:proofErr w:type="spellEnd"/>
        <w:r>
          <w:rPr>
            <w:rFonts w:ascii="Verdana" w:hAnsi="Verdana"/>
            <w:color w:val="000000"/>
            <w:szCs w:val="22"/>
          </w:rPr>
          <w:t xml:space="preserve"> area. The sanctuary and access to the lake is closed during the monsoon time and usually reopens after September 15th. </w:t>
        </w:r>
      </w:ins>
    </w:p>
    <w:p w:rsidR="007D4EE1" w:rsidRDefault="007D4EE1" w:rsidP="007D4EE1">
      <w:pPr>
        <w:spacing w:line="397" w:lineRule="atLeast"/>
        <w:jc w:val="center"/>
        <w:rPr>
          <w:ins w:id="124" w:author="Unknown"/>
          <w:rFonts w:ascii="Verdana" w:hAnsi="Verdana"/>
          <w:color w:val="000000"/>
          <w:sz w:val="20"/>
        </w:rPr>
      </w:pPr>
      <w:ins w:id="125" w:author="Unknown">
        <w:r>
          <w:rPr>
            <w:rFonts w:ascii="Verdana" w:hAnsi="Verdana"/>
            <w:color w:val="000000"/>
          </w:rPr>
          <w:lastRenderedPageBreak/>
          <w:t> </w:t>
        </w:r>
      </w:ins>
    </w:p>
    <w:p w:rsidR="007D4EE1" w:rsidRDefault="007D4EE1" w:rsidP="007D4EE1">
      <w:pPr>
        <w:spacing w:line="240" w:lineRule="auto"/>
        <w:jc w:val="both"/>
        <w:rPr>
          <w:ins w:id="126" w:author="Unknown"/>
          <w:rFonts w:ascii="Arial" w:hAnsi="Arial" w:cs="Arial"/>
          <w:color w:val="000000"/>
          <w:sz w:val="2"/>
          <w:szCs w:val="2"/>
        </w:rPr>
      </w:pPr>
      <w:ins w:id="127" w:author="Unknown">
        <w:r>
          <w:rPr>
            <w:rFonts w:ascii="Arial" w:hAnsi="Arial" w:cs="Arial"/>
            <w:color w:val="000000"/>
            <w:sz w:val="2"/>
            <w:szCs w:val="2"/>
          </w:rPr>
          <w:t> </w:t>
        </w:r>
      </w:ins>
    </w:p>
    <w:p w:rsidR="007D4EE1" w:rsidRDefault="007D4EE1" w:rsidP="007D4EE1">
      <w:pPr>
        <w:jc w:val="both"/>
        <w:rPr>
          <w:ins w:id="128" w:author="Unknown"/>
          <w:rFonts w:ascii="Verdana" w:hAnsi="Verdana" w:cs="Mangal"/>
          <w:color w:val="000000"/>
          <w:sz w:val="20"/>
        </w:rPr>
      </w:pPr>
      <w:ins w:id="129" w:author="Unknown">
        <w:r>
          <w:rPr>
            <w:rFonts w:ascii="Verdana" w:hAnsi="Verdana"/>
            <w:color w:val="000000"/>
          </w:rPr>
          <w:t> </w:t>
        </w:r>
      </w:ins>
    </w:p>
    <w:p w:rsidR="007D4EE1" w:rsidRDefault="007D4EE1" w:rsidP="007D4EE1">
      <w:pPr>
        <w:spacing w:line="397" w:lineRule="atLeast"/>
        <w:jc w:val="both"/>
        <w:rPr>
          <w:ins w:id="130" w:author="Unknown"/>
          <w:rFonts w:ascii="Verdana" w:hAnsi="Verdana"/>
          <w:color w:val="000000"/>
          <w:szCs w:val="22"/>
        </w:rPr>
      </w:pPr>
      <w:ins w:id="131" w:author="Unknown">
        <w:r>
          <w:rPr>
            <w:rFonts w:ascii="Verdana" w:hAnsi="Verdana"/>
            <w:b/>
            <w:bCs/>
            <w:color w:val="000000"/>
            <w:szCs w:val="22"/>
          </w:rPr>
          <w:t>Accommodation inside the Sanctuary </w:t>
        </w:r>
      </w:ins>
    </w:p>
    <w:p w:rsidR="007D4EE1" w:rsidRDefault="007D4EE1" w:rsidP="007D4EE1">
      <w:pPr>
        <w:spacing w:line="397" w:lineRule="atLeast"/>
        <w:jc w:val="both"/>
        <w:rPr>
          <w:ins w:id="132" w:author="Unknown"/>
          <w:rFonts w:ascii="Verdana" w:hAnsi="Verdana"/>
          <w:color w:val="000000"/>
          <w:szCs w:val="22"/>
        </w:rPr>
      </w:pPr>
      <w:ins w:id="133" w:author="Unknown">
        <w:r>
          <w:rPr>
            <w:rFonts w:ascii="Verdana" w:hAnsi="Verdana"/>
            <w:color w:val="000000"/>
            <w:szCs w:val="22"/>
          </w:rPr>
          <w:t>A nice forest lodge known as </w:t>
        </w:r>
        <w:proofErr w:type="spellStart"/>
        <w:r>
          <w:rPr>
            <w:rFonts w:ascii="Verdana" w:hAnsi="Verdana"/>
            <w:i/>
            <w:iCs/>
            <w:color w:val="000000"/>
            <w:szCs w:val="22"/>
          </w:rPr>
          <w:t>Rambi</w:t>
        </w:r>
        <w:proofErr w:type="spellEnd"/>
        <w:r>
          <w:rPr>
            <w:rFonts w:ascii="Verdana" w:hAnsi="Verdana"/>
            <w:i/>
            <w:iCs/>
            <w:color w:val="000000"/>
            <w:szCs w:val="22"/>
          </w:rPr>
          <w:t xml:space="preserve"> Forest Rest House</w:t>
        </w:r>
        <w:r>
          <w:rPr>
            <w:rFonts w:ascii="Verdana" w:hAnsi="Verdana"/>
            <w:color w:val="000000"/>
            <w:szCs w:val="22"/>
          </w:rPr>
          <w:t> is located right inside the forest. It is managed by the Wild Life Division of Darjeeling. It has two rooms. Although it is mainly meant for official use, if free the rooms are also offered to public (Indicative rate Rs. 1000/- per room, </w:t>
        </w:r>
        <w:r>
          <w:rPr>
            <w:rFonts w:ascii="Verdana" w:hAnsi="Verdana"/>
            <w:color w:val="FF0000"/>
            <w:szCs w:val="22"/>
          </w:rPr>
          <w:t>Updated January 2016</w:t>
        </w:r>
        <w:r>
          <w:rPr>
            <w:rFonts w:ascii="Verdana" w:hAnsi="Verdana"/>
            <w:color w:val="000000"/>
            <w:szCs w:val="22"/>
          </w:rPr>
          <w:t>). </w:t>
        </w:r>
      </w:ins>
    </w:p>
    <w:p w:rsidR="007D4EE1" w:rsidRDefault="007D4EE1" w:rsidP="007D4EE1">
      <w:pPr>
        <w:spacing w:line="397" w:lineRule="atLeast"/>
        <w:jc w:val="both"/>
        <w:rPr>
          <w:ins w:id="134" w:author="Unknown"/>
          <w:rFonts w:ascii="Verdana" w:hAnsi="Verdana"/>
          <w:color w:val="000000"/>
          <w:szCs w:val="22"/>
        </w:rPr>
      </w:pPr>
      <w:ins w:id="135" w:author="Unknown">
        <w:r>
          <w:rPr>
            <w:rFonts w:ascii="Verdana" w:hAnsi="Verdana"/>
            <w:color w:val="000000"/>
            <w:szCs w:val="22"/>
          </w:rPr>
          <w:t> </w:t>
        </w:r>
      </w:ins>
    </w:p>
    <w:p w:rsidR="007D4EE1" w:rsidRDefault="007D4EE1" w:rsidP="007D4EE1">
      <w:pPr>
        <w:spacing w:line="397" w:lineRule="atLeast"/>
        <w:jc w:val="both"/>
        <w:rPr>
          <w:ins w:id="136" w:author="Unknown"/>
          <w:rFonts w:ascii="Verdana" w:hAnsi="Verdana"/>
          <w:color w:val="000000"/>
          <w:szCs w:val="22"/>
        </w:rPr>
      </w:pPr>
      <w:ins w:id="137" w:author="Unknown">
        <w:r>
          <w:rPr>
            <w:rFonts w:ascii="Verdana" w:hAnsi="Verdana"/>
            <w:color w:val="000000"/>
            <w:szCs w:val="22"/>
          </w:rPr>
          <w:t xml:space="preserve">If you want to stay here overnight, you will need to carry your groceries. There is a care taker at the rest house </w:t>
        </w:r>
        <w:proofErr w:type="gramStart"/>
        <w:r>
          <w:rPr>
            <w:rFonts w:ascii="Verdana" w:hAnsi="Verdana"/>
            <w:color w:val="000000"/>
            <w:szCs w:val="22"/>
          </w:rPr>
          <w:t>who</w:t>
        </w:r>
        <w:proofErr w:type="gramEnd"/>
        <w:r>
          <w:rPr>
            <w:rFonts w:ascii="Verdana" w:hAnsi="Verdana"/>
            <w:color w:val="000000"/>
            <w:szCs w:val="22"/>
          </w:rPr>
          <w:t xml:space="preserve"> can help with the cooking. </w:t>
        </w:r>
      </w:ins>
    </w:p>
    <w:p w:rsidR="007D4EE1" w:rsidRDefault="007D4EE1" w:rsidP="007D4EE1">
      <w:pPr>
        <w:spacing w:line="397" w:lineRule="atLeast"/>
        <w:jc w:val="both"/>
        <w:rPr>
          <w:ins w:id="138" w:author="Unknown"/>
          <w:rFonts w:ascii="Verdana" w:hAnsi="Verdana"/>
          <w:color w:val="000000"/>
          <w:szCs w:val="22"/>
        </w:rPr>
      </w:pPr>
      <w:ins w:id="139" w:author="Unknown">
        <w:r>
          <w:rPr>
            <w:rFonts w:ascii="Verdana" w:hAnsi="Verdana"/>
            <w:color w:val="000000"/>
            <w:szCs w:val="22"/>
          </w:rPr>
          <w:t> </w:t>
        </w:r>
      </w:ins>
    </w:p>
    <w:p w:rsidR="007D4EE1" w:rsidRDefault="007D4EE1" w:rsidP="007D4EE1">
      <w:pPr>
        <w:spacing w:line="397" w:lineRule="atLeast"/>
        <w:jc w:val="both"/>
        <w:rPr>
          <w:ins w:id="140" w:author="Unknown"/>
          <w:rFonts w:ascii="Verdana" w:hAnsi="Verdana"/>
          <w:color w:val="000000"/>
          <w:szCs w:val="22"/>
        </w:rPr>
      </w:pPr>
      <w:ins w:id="141" w:author="Unknown">
        <w:r>
          <w:rPr>
            <w:rFonts w:ascii="Verdana" w:hAnsi="Verdana"/>
            <w:i/>
            <w:iCs/>
            <w:color w:val="000000"/>
            <w:szCs w:val="22"/>
          </w:rPr>
          <w:t xml:space="preserve">How to book </w:t>
        </w:r>
        <w:proofErr w:type="spellStart"/>
        <w:r>
          <w:rPr>
            <w:rFonts w:ascii="Verdana" w:hAnsi="Verdana"/>
            <w:i/>
            <w:iCs/>
            <w:color w:val="000000"/>
            <w:szCs w:val="22"/>
          </w:rPr>
          <w:t>Rambi</w:t>
        </w:r>
        <w:proofErr w:type="spellEnd"/>
        <w:r>
          <w:rPr>
            <w:rFonts w:ascii="Verdana" w:hAnsi="Verdana"/>
            <w:i/>
            <w:iCs/>
            <w:color w:val="000000"/>
            <w:szCs w:val="22"/>
          </w:rPr>
          <w:t xml:space="preserve"> Rest House </w:t>
        </w:r>
      </w:ins>
    </w:p>
    <w:p w:rsidR="007D4EE1" w:rsidRDefault="007D4EE1" w:rsidP="007D4EE1">
      <w:pPr>
        <w:spacing w:line="397" w:lineRule="atLeast"/>
        <w:jc w:val="both"/>
        <w:rPr>
          <w:ins w:id="142" w:author="Unknown"/>
          <w:rFonts w:ascii="Verdana" w:hAnsi="Verdana"/>
          <w:color w:val="000000"/>
          <w:szCs w:val="22"/>
        </w:rPr>
      </w:pPr>
      <w:ins w:id="143" w:author="Unknown">
        <w:r>
          <w:rPr>
            <w:rFonts w:ascii="Verdana" w:hAnsi="Verdana"/>
            <w:color w:val="000000"/>
            <w:szCs w:val="22"/>
          </w:rPr>
          <w:t>Call the Wildlife Division of Darjeeling. Phone: (0354) 2257314 </w:t>
        </w:r>
      </w:ins>
    </w:p>
    <w:p w:rsidR="007D4EE1" w:rsidRDefault="007D4EE1" w:rsidP="007D4EE1">
      <w:pPr>
        <w:spacing w:line="397" w:lineRule="atLeast"/>
        <w:jc w:val="both"/>
        <w:rPr>
          <w:ins w:id="144" w:author="Unknown"/>
          <w:rFonts w:ascii="Verdana" w:hAnsi="Verdana"/>
          <w:color w:val="000000"/>
          <w:szCs w:val="22"/>
        </w:rPr>
      </w:pPr>
      <w:ins w:id="145" w:author="Unknown">
        <w:r>
          <w:rPr>
            <w:rFonts w:ascii="Verdana" w:hAnsi="Verdana"/>
            <w:color w:val="000000"/>
            <w:szCs w:val="22"/>
          </w:rPr>
          <w:t> </w:t>
        </w:r>
      </w:ins>
    </w:p>
    <w:p w:rsidR="007D4EE1" w:rsidRDefault="007D4EE1" w:rsidP="007D4EE1">
      <w:pPr>
        <w:spacing w:line="397" w:lineRule="atLeast"/>
        <w:jc w:val="both"/>
        <w:rPr>
          <w:ins w:id="146" w:author="Unknown"/>
          <w:rFonts w:ascii="Verdana" w:hAnsi="Verdana"/>
          <w:color w:val="000000"/>
          <w:szCs w:val="22"/>
        </w:rPr>
      </w:pPr>
      <w:ins w:id="147" w:author="Unknown">
        <w:r>
          <w:rPr>
            <w:rFonts w:ascii="Verdana" w:hAnsi="Verdana"/>
            <w:b/>
            <w:bCs/>
            <w:color w:val="000000"/>
            <w:szCs w:val="22"/>
          </w:rPr>
          <w:t>Location &amp; Contacts </w:t>
        </w:r>
      </w:ins>
    </w:p>
    <w:p w:rsidR="007D4EE1" w:rsidRDefault="007D4EE1" w:rsidP="007D4EE1">
      <w:pPr>
        <w:spacing w:line="397" w:lineRule="atLeast"/>
        <w:jc w:val="both"/>
        <w:rPr>
          <w:ins w:id="148" w:author="Unknown"/>
          <w:rFonts w:ascii="Verdana" w:hAnsi="Verdana"/>
          <w:color w:val="000000"/>
          <w:szCs w:val="22"/>
        </w:rPr>
      </w:pPr>
      <w:ins w:id="149" w:author="Unknown">
        <w:r>
          <w:rPr>
            <w:rFonts w:ascii="Verdana" w:hAnsi="Verdana"/>
            <w:color w:val="000000"/>
            <w:szCs w:val="22"/>
          </w:rPr>
          <w:t xml:space="preserve">The </w:t>
        </w:r>
        <w:proofErr w:type="spellStart"/>
        <w:r>
          <w:rPr>
            <w:rFonts w:ascii="Verdana" w:hAnsi="Verdana"/>
            <w:color w:val="000000"/>
            <w:szCs w:val="22"/>
          </w:rPr>
          <w:t>Senchal</w:t>
        </w:r>
        <w:proofErr w:type="spellEnd"/>
        <w:r>
          <w:rPr>
            <w:rFonts w:ascii="Verdana" w:hAnsi="Verdana"/>
            <w:color w:val="000000"/>
            <w:szCs w:val="22"/>
          </w:rPr>
          <w:t xml:space="preserve"> area in Darjeeling is located towards the South-Eastern side of the town. There is a narrow road from </w:t>
        </w:r>
        <w:proofErr w:type="spellStart"/>
        <w:r>
          <w:rPr>
            <w:rFonts w:ascii="Verdana" w:hAnsi="Verdana"/>
            <w:color w:val="000000"/>
            <w:szCs w:val="22"/>
          </w:rPr>
          <w:t>Jorebunglow</w:t>
        </w:r>
        <w:proofErr w:type="spellEnd"/>
        <w:r>
          <w:rPr>
            <w:rFonts w:ascii="Verdana" w:hAnsi="Verdana"/>
            <w:color w:val="000000"/>
            <w:szCs w:val="22"/>
          </w:rPr>
          <w:t xml:space="preserve"> known as the old Military Road that leads towards the </w:t>
        </w:r>
        <w:proofErr w:type="spellStart"/>
        <w:r>
          <w:rPr>
            <w:rFonts w:ascii="Verdana" w:hAnsi="Verdana"/>
            <w:color w:val="000000"/>
            <w:szCs w:val="22"/>
          </w:rPr>
          <w:t>Senchal</w:t>
        </w:r>
        <w:proofErr w:type="spellEnd"/>
        <w:r>
          <w:rPr>
            <w:rFonts w:ascii="Verdana" w:hAnsi="Verdana"/>
            <w:color w:val="000000"/>
            <w:szCs w:val="22"/>
          </w:rPr>
          <w:t xml:space="preserve"> Lake. It's about 3km from </w:t>
        </w:r>
        <w:proofErr w:type="spellStart"/>
        <w:r>
          <w:rPr>
            <w:rFonts w:ascii="Verdana" w:hAnsi="Verdana"/>
            <w:color w:val="000000"/>
            <w:szCs w:val="22"/>
          </w:rPr>
          <w:t>Ghoom</w:t>
        </w:r>
        <w:proofErr w:type="spellEnd"/>
        <w:r>
          <w:rPr>
            <w:rFonts w:ascii="Verdana" w:hAnsi="Verdana"/>
            <w:color w:val="000000"/>
            <w:szCs w:val="22"/>
          </w:rPr>
          <w:t>. So the total distance from Darjeeling town is about 11kms and takes about 40 minutes by car to reach. It's best to book a private cab/vehicle for visiting the place as getting a return transport is a problem. Check out </w:t>
        </w:r>
        <w:proofErr w:type="spellStart"/>
        <w:r>
          <w:rPr>
            <w:rFonts w:ascii="Verdana" w:hAnsi="Verdana"/>
            <w:color w:val="000000"/>
            <w:szCs w:val="22"/>
          </w:rPr>
          <w:fldChar w:fldCharType="begin"/>
        </w:r>
        <w:r>
          <w:rPr>
            <w:rFonts w:ascii="Verdana" w:hAnsi="Verdana"/>
            <w:color w:val="000000"/>
            <w:szCs w:val="22"/>
          </w:rPr>
          <w:instrText xml:space="preserve"> HYPERLINK "https://www.darjeeling-tourism.com/darj_000082.htm" </w:instrText>
        </w:r>
        <w:r>
          <w:rPr>
            <w:rFonts w:ascii="Verdana" w:hAnsi="Verdana"/>
            <w:color w:val="000000"/>
            <w:szCs w:val="22"/>
          </w:rPr>
          <w:fldChar w:fldCharType="separate"/>
        </w:r>
        <w:r>
          <w:rPr>
            <w:rStyle w:val="Hyperlink"/>
            <w:rFonts w:ascii="Verdana" w:hAnsi="Verdana"/>
            <w:szCs w:val="22"/>
          </w:rPr>
          <w:t>Ghoom</w:t>
        </w:r>
        <w:proofErr w:type="spellEnd"/>
        <w:r>
          <w:rPr>
            <w:rStyle w:val="Hyperlink"/>
            <w:rFonts w:ascii="Verdana" w:hAnsi="Verdana"/>
            <w:szCs w:val="22"/>
          </w:rPr>
          <w:t xml:space="preserve"> &amp; Its Map</w:t>
        </w:r>
        <w:r>
          <w:rPr>
            <w:rFonts w:ascii="Verdana" w:hAnsi="Verdana"/>
            <w:color w:val="000000"/>
            <w:szCs w:val="22"/>
          </w:rPr>
          <w:fldChar w:fldCharType="end"/>
        </w:r>
        <w:r>
          <w:rPr>
            <w:rFonts w:ascii="Verdana" w:hAnsi="Verdana"/>
            <w:color w:val="000000"/>
            <w:szCs w:val="22"/>
          </w:rPr>
          <w:t> to see the way to the lake. </w:t>
        </w:r>
      </w:ins>
    </w:p>
    <w:p w:rsidR="007D4EE1" w:rsidRDefault="007D4EE1" w:rsidP="007D4EE1">
      <w:pPr>
        <w:spacing w:line="397" w:lineRule="atLeast"/>
        <w:jc w:val="both"/>
        <w:rPr>
          <w:ins w:id="150" w:author="Unknown"/>
          <w:rFonts w:ascii="Verdana" w:hAnsi="Verdana"/>
          <w:color w:val="000000"/>
          <w:szCs w:val="22"/>
        </w:rPr>
      </w:pPr>
      <w:ins w:id="151" w:author="Unknown">
        <w:r>
          <w:rPr>
            <w:rFonts w:ascii="Verdana" w:hAnsi="Verdana"/>
            <w:color w:val="000000"/>
            <w:szCs w:val="22"/>
          </w:rPr>
          <w:t> </w:t>
        </w:r>
      </w:ins>
    </w:p>
    <w:p w:rsidR="007D4EE1" w:rsidRDefault="007D4EE1" w:rsidP="007D4EE1">
      <w:pPr>
        <w:spacing w:line="397" w:lineRule="atLeast"/>
        <w:jc w:val="both"/>
        <w:rPr>
          <w:ins w:id="152" w:author="Unknown"/>
          <w:rFonts w:ascii="Verdana" w:hAnsi="Verdana"/>
          <w:color w:val="000000"/>
          <w:szCs w:val="22"/>
        </w:rPr>
      </w:pPr>
      <w:ins w:id="153" w:author="Unknown">
        <w:r>
          <w:rPr>
            <w:rFonts w:ascii="Verdana" w:hAnsi="Verdana"/>
            <w:color w:val="000000"/>
            <w:szCs w:val="22"/>
          </w:rPr>
          <w:t>Divisional Forest Office (Darjeeling) </w:t>
        </w:r>
      </w:ins>
    </w:p>
    <w:p w:rsidR="007D4EE1" w:rsidRDefault="007D4EE1" w:rsidP="007D4EE1">
      <w:pPr>
        <w:spacing w:line="397" w:lineRule="atLeast"/>
        <w:jc w:val="both"/>
        <w:rPr>
          <w:ins w:id="154" w:author="Unknown"/>
          <w:rFonts w:ascii="Verdana" w:hAnsi="Verdana"/>
          <w:color w:val="000000"/>
          <w:szCs w:val="22"/>
        </w:rPr>
      </w:pPr>
      <w:ins w:id="155" w:author="Unknown">
        <w:r>
          <w:rPr>
            <w:rFonts w:ascii="Verdana" w:hAnsi="Verdana"/>
            <w:color w:val="000000"/>
            <w:szCs w:val="22"/>
          </w:rPr>
          <w:t>Phone: (0354) 2252159 </w:t>
        </w:r>
      </w:ins>
    </w:p>
    <w:p w:rsidR="00CD7222" w:rsidRDefault="00CD7222"/>
    <w:sectPr w:rsidR="00CD7222" w:rsidSect="00CD722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135BB"/>
    <w:multiLevelType w:val="multilevel"/>
    <w:tmpl w:val="308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D29EF"/>
    <w:multiLevelType w:val="multilevel"/>
    <w:tmpl w:val="F314C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777E9"/>
    <w:rsid w:val="005777E9"/>
    <w:rsid w:val="007D4EE1"/>
    <w:rsid w:val="008B20E3"/>
    <w:rsid w:val="00911C24"/>
    <w:rsid w:val="00AF2DC0"/>
    <w:rsid w:val="00CC487B"/>
    <w:rsid w:val="00CD72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5777E9"/>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link w:val="Heading2Char"/>
    <w:uiPriority w:val="9"/>
    <w:qFormat/>
    <w:rsid w:val="005777E9"/>
    <w:pPr>
      <w:spacing w:before="100" w:beforeAutospacing="1" w:after="100" w:afterAutospacing="1" w:line="240" w:lineRule="auto"/>
      <w:outlineLvl w:val="1"/>
    </w:pPr>
    <w:rPr>
      <w:rFonts w:ascii="Mangal" w:eastAsia="Times New Roman" w:hAnsi="Mangal" w:cs="Mangal"/>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7E9"/>
    <w:rPr>
      <w:rFonts w:ascii="Mangal" w:eastAsia="Times New Roman" w:hAnsi="Mangal" w:cs="Mangal"/>
      <w:b/>
      <w:bCs/>
      <w:kern w:val="36"/>
      <w:sz w:val="48"/>
      <w:szCs w:val="48"/>
    </w:rPr>
  </w:style>
  <w:style w:type="character" w:customStyle="1" w:styleId="Heading2Char">
    <w:name w:val="Heading 2 Char"/>
    <w:basedOn w:val="DefaultParagraphFont"/>
    <w:link w:val="Heading2"/>
    <w:uiPriority w:val="9"/>
    <w:rsid w:val="005777E9"/>
    <w:rPr>
      <w:rFonts w:ascii="Mangal" w:eastAsia="Times New Roman" w:hAnsi="Mangal" w:cs="Mangal"/>
      <w:b/>
      <w:bCs/>
      <w:sz w:val="36"/>
      <w:szCs w:val="36"/>
    </w:rPr>
  </w:style>
  <w:style w:type="character" w:styleId="Hyperlink">
    <w:name w:val="Hyperlink"/>
    <w:basedOn w:val="DefaultParagraphFont"/>
    <w:uiPriority w:val="99"/>
    <w:semiHidden/>
    <w:unhideWhenUsed/>
    <w:rsid w:val="005777E9"/>
    <w:rPr>
      <w:color w:val="0000FF"/>
      <w:u w:val="single"/>
    </w:rPr>
  </w:style>
  <w:style w:type="character" w:customStyle="1" w:styleId="nowrap">
    <w:name w:val="nowrap"/>
    <w:basedOn w:val="DefaultParagraphFont"/>
    <w:rsid w:val="005777E9"/>
  </w:style>
  <w:style w:type="character" w:customStyle="1" w:styleId="collapsebutton">
    <w:name w:val="collapsebutton"/>
    <w:basedOn w:val="DefaultParagraphFont"/>
    <w:rsid w:val="005777E9"/>
  </w:style>
  <w:style w:type="paragraph" w:styleId="NormalWeb">
    <w:name w:val="Normal (Web)"/>
    <w:basedOn w:val="Normal"/>
    <w:uiPriority w:val="99"/>
    <w:semiHidden/>
    <w:unhideWhenUsed/>
    <w:rsid w:val="005777E9"/>
    <w:pPr>
      <w:spacing w:before="100" w:beforeAutospacing="1" w:after="100" w:afterAutospacing="1" w:line="240" w:lineRule="auto"/>
    </w:pPr>
    <w:rPr>
      <w:rFonts w:ascii="Mangal" w:eastAsia="Times New Roman" w:hAnsi="Mangal" w:cs="Mangal"/>
      <w:sz w:val="20"/>
      <w:lang w:bidi="hi-IN"/>
    </w:rPr>
  </w:style>
  <w:style w:type="character" w:customStyle="1" w:styleId="toctoggle">
    <w:name w:val="toctoggle"/>
    <w:basedOn w:val="DefaultParagraphFont"/>
    <w:rsid w:val="005777E9"/>
  </w:style>
  <w:style w:type="character" w:customStyle="1" w:styleId="tocnumber">
    <w:name w:val="tocnumber"/>
    <w:basedOn w:val="DefaultParagraphFont"/>
    <w:rsid w:val="005777E9"/>
  </w:style>
  <w:style w:type="character" w:customStyle="1" w:styleId="toctext">
    <w:name w:val="toctext"/>
    <w:basedOn w:val="DefaultParagraphFont"/>
    <w:rsid w:val="005777E9"/>
  </w:style>
  <w:style w:type="character" w:customStyle="1" w:styleId="mw-headline">
    <w:name w:val="mw-headline"/>
    <w:basedOn w:val="DefaultParagraphFont"/>
    <w:rsid w:val="005777E9"/>
  </w:style>
  <w:style w:type="character" w:customStyle="1" w:styleId="mw-editsection">
    <w:name w:val="mw-editsection"/>
    <w:basedOn w:val="DefaultParagraphFont"/>
    <w:rsid w:val="005777E9"/>
  </w:style>
  <w:style w:type="character" w:customStyle="1" w:styleId="mw-editsection-bracket">
    <w:name w:val="mw-editsection-bracket"/>
    <w:basedOn w:val="DefaultParagraphFont"/>
    <w:rsid w:val="005777E9"/>
  </w:style>
  <w:style w:type="paragraph" w:styleId="BalloonText">
    <w:name w:val="Balloon Text"/>
    <w:basedOn w:val="Normal"/>
    <w:link w:val="BalloonTextChar"/>
    <w:uiPriority w:val="99"/>
    <w:semiHidden/>
    <w:unhideWhenUsed/>
    <w:rsid w:val="0057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7E9"/>
    <w:rPr>
      <w:rFonts w:ascii="Tahoma" w:hAnsi="Tahoma" w:cs="Tahoma"/>
      <w:sz w:val="16"/>
      <w:szCs w:val="16"/>
      <w:lang w:bidi="or-IN"/>
    </w:rPr>
  </w:style>
  <w:style w:type="character" w:customStyle="1" w:styleId="plainlinks">
    <w:name w:val="plainlinks"/>
    <w:basedOn w:val="DefaultParagraphFont"/>
    <w:rsid w:val="008B20E3"/>
  </w:style>
  <w:style w:type="character" w:customStyle="1" w:styleId="geo-dec">
    <w:name w:val="geo-dec"/>
    <w:basedOn w:val="DefaultParagraphFont"/>
    <w:rsid w:val="008B20E3"/>
  </w:style>
  <w:style w:type="character" w:customStyle="1" w:styleId="url">
    <w:name w:val="url"/>
    <w:basedOn w:val="DefaultParagraphFont"/>
    <w:rsid w:val="008B20E3"/>
  </w:style>
</w:styles>
</file>

<file path=word/webSettings.xml><?xml version="1.0" encoding="utf-8"?>
<w:webSettings xmlns:r="http://schemas.openxmlformats.org/officeDocument/2006/relationships" xmlns:w="http://schemas.openxmlformats.org/wordprocessingml/2006/main">
  <w:divs>
    <w:div w:id="337927864">
      <w:bodyDiv w:val="1"/>
      <w:marLeft w:val="0"/>
      <w:marRight w:val="0"/>
      <w:marTop w:val="0"/>
      <w:marBottom w:val="0"/>
      <w:divBdr>
        <w:top w:val="none" w:sz="0" w:space="0" w:color="auto"/>
        <w:left w:val="none" w:sz="0" w:space="0" w:color="auto"/>
        <w:bottom w:val="none" w:sz="0" w:space="0" w:color="auto"/>
        <w:right w:val="none" w:sz="0" w:space="0" w:color="auto"/>
      </w:divBdr>
      <w:divsChild>
        <w:div w:id="1840608518">
          <w:marLeft w:val="0"/>
          <w:marRight w:val="0"/>
          <w:marTop w:val="0"/>
          <w:marBottom w:val="0"/>
          <w:divBdr>
            <w:top w:val="none" w:sz="0" w:space="0" w:color="auto"/>
            <w:left w:val="none" w:sz="0" w:space="0" w:color="auto"/>
            <w:bottom w:val="none" w:sz="0" w:space="0" w:color="auto"/>
            <w:right w:val="none" w:sz="0" w:space="0" w:color="auto"/>
          </w:divBdr>
          <w:divsChild>
            <w:div w:id="6056778">
              <w:marLeft w:val="0"/>
              <w:marRight w:val="0"/>
              <w:marTop w:val="0"/>
              <w:marBottom w:val="0"/>
              <w:divBdr>
                <w:top w:val="none" w:sz="0" w:space="0" w:color="auto"/>
                <w:left w:val="none" w:sz="0" w:space="0" w:color="auto"/>
                <w:bottom w:val="none" w:sz="0" w:space="0" w:color="auto"/>
                <w:right w:val="none" w:sz="0" w:space="0" w:color="auto"/>
              </w:divBdr>
            </w:div>
            <w:div w:id="1594826517">
              <w:marLeft w:val="0"/>
              <w:marRight w:val="0"/>
              <w:marTop w:val="0"/>
              <w:marBottom w:val="0"/>
              <w:divBdr>
                <w:top w:val="none" w:sz="0" w:space="0" w:color="auto"/>
                <w:left w:val="none" w:sz="0" w:space="0" w:color="auto"/>
                <w:bottom w:val="none" w:sz="0" w:space="0" w:color="auto"/>
                <w:right w:val="none" w:sz="0" w:space="0" w:color="auto"/>
              </w:divBdr>
              <w:divsChild>
                <w:div w:id="762459506">
                  <w:marLeft w:val="0"/>
                  <w:marRight w:val="0"/>
                  <w:marTop w:val="0"/>
                  <w:marBottom w:val="0"/>
                  <w:divBdr>
                    <w:top w:val="none" w:sz="0" w:space="0" w:color="auto"/>
                    <w:left w:val="none" w:sz="0" w:space="0" w:color="auto"/>
                    <w:bottom w:val="none" w:sz="0" w:space="0" w:color="auto"/>
                    <w:right w:val="none" w:sz="0" w:space="0" w:color="auto"/>
                  </w:divBdr>
                  <w:divsChild>
                    <w:div w:id="598755272">
                      <w:marLeft w:val="336"/>
                      <w:marRight w:val="0"/>
                      <w:marTop w:val="120"/>
                      <w:marBottom w:val="312"/>
                      <w:divBdr>
                        <w:top w:val="none" w:sz="0" w:space="0" w:color="auto"/>
                        <w:left w:val="none" w:sz="0" w:space="0" w:color="auto"/>
                        <w:bottom w:val="none" w:sz="0" w:space="0" w:color="auto"/>
                        <w:right w:val="none" w:sz="0" w:space="0" w:color="auto"/>
                      </w:divBdr>
                      <w:divsChild>
                        <w:div w:id="335501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4359256">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26078430">
      <w:bodyDiv w:val="1"/>
      <w:marLeft w:val="0"/>
      <w:marRight w:val="0"/>
      <w:marTop w:val="0"/>
      <w:marBottom w:val="0"/>
      <w:divBdr>
        <w:top w:val="none" w:sz="0" w:space="0" w:color="auto"/>
        <w:left w:val="none" w:sz="0" w:space="0" w:color="auto"/>
        <w:bottom w:val="none" w:sz="0" w:space="0" w:color="auto"/>
        <w:right w:val="none" w:sz="0" w:space="0" w:color="auto"/>
      </w:divBdr>
      <w:divsChild>
        <w:div w:id="1954168510">
          <w:marLeft w:val="0"/>
          <w:marRight w:val="0"/>
          <w:marTop w:val="0"/>
          <w:marBottom w:val="0"/>
          <w:divBdr>
            <w:top w:val="none" w:sz="0" w:space="0" w:color="auto"/>
            <w:left w:val="none" w:sz="0" w:space="0" w:color="auto"/>
            <w:bottom w:val="none" w:sz="0" w:space="0" w:color="auto"/>
            <w:right w:val="none" w:sz="0" w:space="0" w:color="auto"/>
          </w:divBdr>
          <w:divsChild>
            <w:div w:id="78715385">
              <w:marLeft w:val="0"/>
              <w:marRight w:val="0"/>
              <w:marTop w:val="0"/>
              <w:marBottom w:val="0"/>
              <w:divBdr>
                <w:top w:val="none" w:sz="0" w:space="0" w:color="auto"/>
                <w:left w:val="none" w:sz="0" w:space="0" w:color="auto"/>
                <w:bottom w:val="none" w:sz="0" w:space="0" w:color="auto"/>
                <w:right w:val="none" w:sz="0" w:space="0" w:color="auto"/>
              </w:divBdr>
            </w:div>
            <w:div w:id="716585891">
              <w:marLeft w:val="0"/>
              <w:marRight w:val="0"/>
              <w:marTop w:val="0"/>
              <w:marBottom w:val="0"/>
              <w:divBdr>
                <w:top w:val="none" w:sz="0" w:space="0" w:color="auto"/>
                <w:left w:val="none" w:sz="0" w:space="0" w:color="auto"/>
                <w:bottom w:val="none" w:sz="0" w:space="0" w:color="auto"/>
                <w:right w:val="none" w:sz="0" w:space="0" w:color="auto"/>
              </w:divBdr>
              <w:divsChild>
                <w:div w:id="1577321183">
                  <w:marLeft w:val="0"/>
                  <w:marRight w:val="0"/>
                  <w:marTop w:val="0"/>
                  <w:marBottom w:val="0"/>
                  <w:divBdr>
                    <w:top w:val="none" w:sz="0" w:space="0" w:color="auto"/>
                    <w:left w:val="none" w:sz="0" w:space="0" w:color="auto"/>
                    <w:bottom w:val="none" w:sz="0" w:space="0" w:color="auto"/>
                    <w:right w:val="none" w:sz="0" w:space="0" w:color="auto"/>
                  </w:divBdr>
                  <w:divsChild>
                    <w:div w:id="10491232">
                      <w:marLeft w:val="0"/>
                      <w:marRight w:val="0"/>
                      <w:marTop w:val="0"/>
                      <w:marBottom w:val="0"/>
                      <w:divBdr>
                        <w:top w:val="none" w:sz="0" w:space="0" w:color="auto"/>
                        <w:left w:val="none" w:sz="0" w:space="0" w:color="auto"/>
                        <w:bottom w:val="none" w:sz="0" w:space="0" w:color="auto"/>
                        <w:right w:val="none" w:sz="0" w:space="0" w:color="auto"/>
                      </w:divBdr>
                    </w:div>
                    <w:div w:id="1582912277">
                      <w:marLeft w:val="0"/>
                      <w:marRight w:val="0"/>
                      <w:marTop w:val="0"/>
                      <w:marBottom w:val="0"/>
                      <w:divBdr>
                        <w:top w:val="single" w:sz="6" w:space="5" w:color="A2A9B1"/>
                        <w:left w:val="single" w:sz="6" w:space="5" w:color="A2A9B1"/>
                        <w:bottom w:val="single" w:sz="6" w:space="5" w:color="A2A9B1"/>
                        <w:right w:val="single" w:sz="6" w:space="5" w:color="A2A9B1"/>
                      </w:divBdr>
                    </w:div>
                    <w:div w:id="669480951">
                      <w:marLeft w:val="0"/>
                      <w:marRight w:val="336"/>
                      <w:marTop w:val="120"/>
                      <w:marBottom w:val="312"/>
                      <w:divBdr>
                        <w:top w:val="none" w:sz="0" w:space="0" w:color="auto"/>
                        <w:left w:val="none" w:sz="0" w:space="0" w:color="auto"/>
                        <w:bottom w:val="none" w:sz="0" w:space="0" w:color="auto"/>
                        <w:right w:val="none" w:sz="0" w:space="0" w:color="auto"/>
                      </w:divBdr>
                      <w:divsChild>
                        <w:div w:id="15733502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43595860">
      <w:bodyDiv w:val="1"/>
      <w:marLeft w:val="0"/>
      <w:marRight w:val="0"/>
      <w:marTop w:val="0"/>
      <w:marBottom w:val="0"/>
      <w:divBdr>
        <w:top w:val="none" w:sz="0" w:space="0" w:color="auto"/>
        <w:left w:val="none" w:sz="0" w:space="0" w:color="auto"/>
        <w:bottom w:val="none" w:sz="0" w:space="0" w:color="auto"/>
        <w:right w:val="none" w:sz="0" w:space="0" w:color="auto"/>
      </w:divBdr>
      <w:divsChild>
        <w:div w:id="63529542">
          <w:marLeft w:val="170"/>
          <w:marRight w:val="170"/>
          <w:marTop w:val="0"/>
          <w:marBottom w:val="0"/>
          <w:divBdr>
            <w:top w:val="none" w:sz="0" w:space="0" w:color="auto"/>
            <w:left w:val="none" w:sz="0" w:space="0" w:color="auto"/>
            <w:bottom w:val="none" w:sz="0" w:space="0" w:color="auto"/>
            <w:right w:val="none" w:sz="0" w:space="0" w:color="auto"/>
          </w:divBdr>
        </w:div>
        <w:div w:id="1321957096">
          <w:marLeft w:val="170"/>
          <w:marRight w:val="170"/>
          <w:marTop w:val="0"/>
          <w:marBottom w:val="0"/>
          <w:divBdr>
            <w:top w:val="none" w:sz="0" w:space="0" w:color="auto"/>
            <w:left w:val="none" w:sz="0" w:space="0" w:color="auto"/>
            <w:bottom w:val="none" w:sz="0" w:space="0" w:color="auto"/>
            <w:right w:val="none" w:sz="0" w:space="0" w:color="auto"/>
          </w:divBdr>
        </w:div>
        <w:div w:id="1141000014">
          <w:marLeft w:val="170"/>
          <w:marRight w:val="170"/>
          <w:marTop w:val="0"/>
          <w:marBottom w:val="0"/>
          <w:divBdr>
            <w:top w:val="none" w:sz="0" w:space="0" w:color="auto"/>
            <w:left w:val="none" w:sz="0" w:space="0" w:color="auto"/>
            <w:bottom w:val="none" w:sz="0" w:space="0" w:color="auto"/>
            <w:right w:val="none" w:sz="0" w:space="0" w:color="auto"/>
          </w:divBdr>
        </w:div>
        <w:div w:id="651525861">
          <w:marLeft w:val="170"/>
          <w:marRight w:val="170"/>
          <w:marTop w:val="0"/>
          <w:marBottom w:val="0"/>
          <w:divBdr>
            <w:top w:val="none" w:sz="0" w:space="0" w:color="auto"/>
            <w:left w:val="none" w:sz="0" w:space="0" w:color="auto"/>
            <w:bottom w:val="none" w:sz="0" w:space="0" w:color="auto"/>
            <w:right w:val="none" w:sz="0" w:space="0" w:color="auto"/>
          </w:divBdr>
        </w:div>
        <w:div w:id="73286939">
          <w:marLeft w:val="170"/>
          <w:marRight w:val="170"/>
          <w:marTop w:val="0"/>
          <w:marBottom w:val="0"/>
          <w:divBdr>
            <w:top w:val="none" w:sz="0" w:space="0" w:color="auto"/>
            <w:left w:val="none" w:sz="0" w:space="0" w:color="auto"/>
            <w:bottom w:val="none" w:sz="0" w:space="0" w:color="auto"/>
            <w:right w:val="none" w:sz="0" w:space="0" w:color="auto"/>
          </w:divBdr>
          <w:divsChild>
            <w:div w:id="1413702746">
              <w:marLeft w:val="170"/>
              <w:marRight w:val="170"/>
              <w:marTop w:val="0"/>
              <w:marBottom w:val="0"/>
              <w:divBdr>
                <w:top w:val="none" w:sz="0" w:space="0" w:color="auto"/>
                <w:left w:val="none" w:sz="0" w:space="0" w:color="auto"/>
                <w:bottom w:val="none" w:sz="0" w:space="0" w:color="auto"/>
                <w:right w:val="none" w:sz="0" w:space="0" w:color="auto"/>
              </w:divBdr>
            </w:div>
          </w:divsChild>
        </w:div>
        <w:div w:id="1164860094">
          <w:marLeft w:val="170"/>
          <w:marRight w:val="170"/>
          <w:marTop w:val="0"/>
          <w:marBottom w:val="0"/>
          <w:divBdr>
            <w:top w:val="none" w:sz="0" w:space="0" w:color="auto"/>
            <w:left w:val="none" w:sz="0" w:space="0" w:color="auto"/>
            <w:bottom w:val="none" w:sz="0" w:space="0" w:color="auto"/>
            <w:right w:val="none" w:sz="0" w:space="0" w:color="auto"/>
          </w:divBdr>
        </w:div>
        <w:div w:id="1238514820">
          <w:marLeft w:val="170"/>
          <w:marRight w:val="170"/>
          <w:marTop w:val="0"/>
          <w:marBottom w:val="0"/>
          <w:divBdr>
            <w:top w:val="none" w:sz="0" w:space="0" w:color="auto"/>
            <w:left w:val="none" w:sz="0" w:space="0" w:color="auto"/>
            <w:bottom w:val="none" w:sz="0" w:space="0" w:color="auto"/>
            <w:right w:val="none" w:sz="0" w:space="0" w:color="auto"/>
          </w:divBdr>
        </w:div>
        <w:div w:id="1033580241">
          <w:marLeft w:val="170"/>
          <w:marRight w:val="170"/>
          <w:marTop w:val="0"/>
          <w:marBottom w:val="0"/>
          <w:divBdr>
            <w:top w:val="none" w:sz="0" w:space="0" w:color="auto"/>
            <w:left w:val="none" w:sz="0" w:space="0" w:color="auto"/>
            <w:bottom w:val="none" w:sz="0" w:space="0" w:color="auto"/>
            <w:right w:val="none" w:sz="0" w:space="0" w:color="auto"/>
          </w:divBdr>
        </w:div>
        <w:div w:id="610748358">
          <w:marLeft w:val="170"/>
          <w:marRight w:val="170"/>
          <w:marTop w:val="0"/>
          <w:marBottom w:val="0"/>
          <w:divBdr>
            <w:top w:val="none" w:sz="0" w:space="0" w:color="auto"/>
            <w:left w:val="none" w:sz="0" w:space="0" w:color="auto"/>
            <w:bottom w:val="none" w:sz="0" w:space="0" w:color="auto"/>
            <w:right w:val="none" w:sz="0" w:space="0" w:color="auto"/>
          </w:divBdr>
        </w:div>
        <w:div w:id="231696301">
          <w:marLeft w:val="170"/>
          <w:marRight w:val="170"/>
          <w:marTop w:val="0"/>
          <w:marBottom w:val="0"/>
          <w:divBdr>
            <w:top w:val="none" w:sz="0" w:space="0" w:color="auto"/>
            <w:left w:val="none" w:sz="0" w:space="0" w:color="auto"/>
            <w:bottom w:val="none" w:sz="0" w:space="0" w:color="auto"/>
            <w:right w:val="none" w:sz="0" w:space="0" w:color="auto"/>
          </w:divBdr>
        </w:div>
        <w:div w:id="2057504490">
          <w:marLeft w:val="170"/>
          <w:marRight w:val="170"/>
          <w:marTop w:val="0"/>
          <w:marBottom w:val="0"/>
          <w:divBdr>
            <w:top w:val="none" w:sz="0" w:space="0" w:color="auto"/>
            <w:left w:val="none" w:sz="0" w:space="0" w:color="auto"/>
            <w:bottom w:val="none" w:sz="0" w:space="0" w:color="auto"/>
            <w:right w:val="none" w:sz="0" w:space="0" w:color="auto"/>
          </w:divBdr>
        </w:div>
        <w:div w:id="1531722486">
          <w:marLeft w:val="170"/>
          <w:marRight w:val="170"/>
          <w:marTop w:val="0"/>
          <w:marBottom w:val="0"/>
          <w:divBdr>
            <w:top w:val="none" w:sz="0" w:space="0" w:color="auto"/>
            <w:left w:val="none" w:sz="0" w:space="0" w:color="auto"/>
            <w:bottom w:val="none" w:sz="0" w:space="0" w:color="auto"/>
            <w:right w:val="none" w:sz="0" w:space="0" w:color="auto"/>
          </w:divBdr>
        </w:div>
        <w:div w:id="2118986471">
          <w:marLeft w:val="170"/>
          <w:marRight w:val="170"/>
          <w:marTop w:val="0"/>
          <w:marBottom w:val="0"/>
          <w:divBdr>
            <w:top w:val="none" w:sz="0" w:space="0" w:color="auto"/>
            <w:left w:val="none" w:sz="0" w:space="0" w:color="auto"/>
            <w:bottom w:val="none" w:sz="0" w:space="0" w:color="auto"/>
            <w:right w:val="none" w:sz="0" w:space="0" w:color="auto"/>
          </w:divBdr>
        </w:div>
        <w:div w:id="1919095195">
          <w:marLeft w:val="170"/>
          <w:marRight w:val="170"/>
          <w:marTop w:val="0"/>
          <w:marBottom w:val="0"/>
          <w:divBdr>
            <w:top w:val="none" w:sz="0" w:space="0" w:color="auto"/>
            <w:left w:val="none" w:sz="0" w:space="0" w:color="auto"/>
            <w:bottom w:val="none" w:sz="0" w:space="0" w:color="auto"/>
            <w:right w:val="none" w:sz="0" w:space="0" w:color="auto"/>
          </w:divBdr>
        </w:div>
        <w:div w:id="1973709354">
          <w:marLeft w:val="170"/>
          <w:marRight w:val="170"/>
          <w:marTop w:val="0"/>
          <w:marBottom w:val="0"/>
          <w:divBdr>
            <w:top w:val="none" w:sz="0" w:space="0" w:color="auto"/>
            <w:left w:val="none" w:sz="0" w:space="0" w:color="auto"/>
            <w:bottom w:val="none" w:sz="0" w:space="0" w:color="auto"/>
            <w:right w:val="none" w:sz="0" w:space="0" w:color="auto"/>
          </w:divBdr>
        </w:div>
        <w:div w:id="130252018">
          <w:marLeft w:val="170"/>
          <w:marRight w:val="170"/>
          <w:marTop w:val="0"/>
          <w:marBottom w:val="0"/>
          <w:divBdr>
            <w:top w:val="none" w:sz="0" w:space="0" w:color="auto"/>
            <w:left w:val="none" w:sz="0" w:space="0" w:color="auto"/>
            <w:bottom w:val="none" w:sz="0" w:space="0" w:color="auto"/>
            <w:right w:val="none" w:sz="0" w:space="0" w:color="auto"/>
          </w:divBdr>
        </w:div>
        <w:div w:id="1824420013">
          <w:marLeft w:val="170"/>
          <w:marRight w:val="170"/>
          <w:marTop w:val="0"/>
          <w:marBottom w:val="0"/>
          <w:divBdr>
            <w:top w:val="none" w:sz="0" w:space="0" w:color="auto"/>
            <w:left w:val="none" w:sz="0" w:space="0" w:color="auto"/>
            <w:bottom w:val="none" w:sz="0" w:space="0" w:color="auto"/>
            <w:right w:val="none" w:sz="0" w:space="0" w:color="auto"/>
          </w:divBdr>
        </w:div>
        <w:div w:id="981887864">
          <w:marLeft w:val="170"/>
          <w:marRight w:val="170"/>
          <w:marTop w:val="0"/>
          <w:marBottom w:val="0"/>
          <w:divBdr>
            <w:top w:val="none" w:sz="0" w:space="0" w:color="auto"/>
            <w:left w:val="none" w:sz="0" w:space="0" w:color="auto"/>
            <w:bottom w:val="none" w:sz="0" w:space="0" w:color="auto"/>
            <w:right w:val="none" w:sz="0" w:space="0" w:color="auto"/>
          </w:divBdr>
        </w:div>
        <w:div w:id="2048606675">
          <w:marLeft w:val="170"/>
          <w:marRight w:val="170"/>
          <w:marTop w:val="0"/>
          <w:marBottom w:val="0"/>
          <w:divBdr>
            <w:top w:val="none" w:sz="0" w:space="0" w:color="auto"/>
            <w:left w:val="none" w:sz="0" w:space="0" w:color="auto"/>
            <w:bottom w:val="none" w:sz="0" w:space="0" w:color="auto"/>
            <w:right w:val="none" w:sz="0" w:space="0" w:color="auto"/>
          </w:divBdr>
        </w:div>
        <w:div w:id="1209102834">
          <w:marLeft w:val="170"/>
          <w:marRight w:val="170"/>
          <w:marTop w:val="0"/>
          <w:marBottom w:val="0"/>
          <w:divBdr>
            <w:top w:val="none" w:sz="0" w:space="0" w:color="auto"/>
            <w:left w:val="none" w:sz="0" w:space="0" w:color="auto"/>
            <w:bottom w:val="none" w:sz="0" w:space="0" w:color="auto"/>
            <w:right w:val="none" w:sz="0" w:space="0" w:color="auto"/>
          </w:divBdr>
        </w:div>
        <w:div w:id="2039961200">
          <w:marLeft w:val="170"/>
          <w:marRight w:val="170"/>
          <w:marTop w:val="0"/>
          <w:marBottom w:val="0"/>
          <w:divBdr>
            <w:top w:val="none" w:sz="0" w:space="0" w:color="auto"/>
            <w:left w:val="none" w:sz="0" w:space="0" w:color="auto"/>
            <w:bottom w:val="none" w:sz="0" w:space="0" w:color="auto"/>
            <w:right w:val="none" w:sz="0" w:space="0" w:color="auto"/>
          </w:divBdr>
        </w:div>
        <w:div w:id="825319098">
          <w:marLeft w:val="170"/>
          <w:marRight w:val="170"/>
          <w:marTop w:val="0"/>
          <w:marBottom w:val="0"/>
          <w:divBdr>
            <w:top w:val="none" w:sz="0" w:space="0" w:color="auto"/>
            <w:left w:val="none" w:sz="0" w:space="0" w:color="auto"/>
            <w:bottom w:val="none" w:sz="0" w:space="0" w:color="auto"/>
            <w:right w:val="none" w:sz="0" w:space="0" w:color="auto"/>
          </w:divBdr>
        </w:div>
        <w:div w:id="2062703203">
          <w:marLeft w:val="170"/>
          <w:marRight w:val="170"/>
          <w:marTop w:val="0"/>
          <w:marBottom w:val="0"/>
          <w:divBdr>
            <w:top w:val="none" w:sz="0" w:space="0" w:color="auto"/>
            <w:left w:val="none" w:sz="0" w:space="0" w:color="auto"/>
            <w:bottom w:val="none" w:sz="0" w:space="0" w:color="auto"/>
            <w:right w:val="none" w:sz="0" w:space="0" w:color="auto"/>
          </w:divBdr>
          <w:divsChild>
            <w:div w:id="506289989">
              <w:marLeft w:val="170"/>
              <w:marRight w:val="170"/>
              <w:marTop w:val="0"/>
              <w:marBottom w:val="0"/>
              <w:divBdr>
                <w:top w:val="none" w:sz="0" w:space="0" w:color="auto"/>
                <w:left w:val="none" w:sz="0" w:space="0" w:color="auto"/>
                <w:bottom w:val="none" w:sz="0" w:space="0" w:color="auto"/>
                <w:right w:val="none" w:sz="0" w:space="0" w:color="auto"/>
              </w:divBdr>
            </w:div>
          </w:divsChild>
        </w:div>
        <w:div w:id="467935862">
          <w:marLeft w:val="170"/>
          <w:marRight w:val="170"/>
          <w:marTop w:val="0"/>
          <w:marBottom w:val="0"/>
          <w:divBdr>
            <w:top w:val="none" w:sz="0" w:space="0" w:color="auto"/>
            <w:left w:val="none" w:sz="0" w:space="0" w:color="auto"/>
            <w:bottom w:val="none" w:sz="0" w:space="0" w:color="auto"/>
            <w:right w:val="none" w:sz="0" w:space="0" w:color="auto"/>
          </w:divBdr>
        </w:div>
        <w:div w:id="742409330">
          <w:marLeft w:val="170"/>
          <w:marRight w:val="170"/>
          <w:marTop w:val="0"/>
          <w:marBottom w:val="0"/>
          <w:divBdr>
            <w:top w:val="none" w:sz="0" w:space="0" w:color="auto"/>
            <w:left w:val="none" w:sz="0" w:space="0" w:color="auto"/>
            <w:bottom w:val="none" w:sz="0" w:space="0" w:color="auto"/>
            <w:right w:val="none" w:sz="0" w:space="0" w:color="auto"/>
          </w:divBdr>
        </w:div>
        <w:div w:id="1568690488">
          <w:marLeft w:val="170"/>
          <w:marRight w:val="170"/>
          <w:marTop w:val="0"/>
          <w:marBottom w:val="0"/>
          <w:divBdr>
            <w:top w:val="none" w:sz="0" w:space="0" w:color="auto"/>
            <w:left w:val="none" w:sz="0" w:space="0" w:color="auto"/>
            <w:bottom w:val="none" w:sz="0" w:space="0" w:color="auto"/>
            <w:right w:val="none" w:sz="0" w:space="0" w:color="auto"/>
          </w:divBdr>
        </w:div>
        <w:div w:id="1653171368">
          <w:marLeft w:val="170"/>
          <w:marRight w:val="170"/>
          <w:marTop w:val="0"/>
          <w:marBottom w:val="0"/>
          <w:divBdr>
            <w:top w:val="none" w:sz="0" w:space="0" w:color="auto"/>
            <w:left w:val="none" w:sz="0" w:space="0" w:color="auto"/>
            <w:bottom w:val="none" w:sz="0" w:space="0" w:color="auto"/>
            <w:right w:val="none" w:sz="0" w:space="0" w:color="auto"/>
          </w:divBdr>
        </w:div>
        <w:div w:id="781804351">
          <w:marLeft w:val="170"/>
          <w:marRight w:val="170"/>
          <w:marTop w:val="0"/>
          <w:marBottom w:val="0"/>
          <w:divBdr>
            <w:top w:val="none" w:sz="0" w:space="0" w:color="auto"/>
            <w:left w:val="none" w:sz="0" w:space="0" w:color="auto"/>
            <w:bottom w:val="none" w:sz="0" w:space="0" w:color="auto"/>
            <w:right w:val="none" w:sz="0" w:space="0" w:color="auto"/>
          </w:divBdr>
        </w:div>
        <w:div w:id="530463034">
          <w:marLeft w:val="170"/>
          <w:marRight w:val="170"/>
          <w:marTop w:val="0"/>
          <w:marBottom w:val="0"/>
          <w:divBdr>
            <w:top w:val="none" w:sz="0" w:space="0" w:color="auto"/>
            <w:left w:val="none" w:sz="0" w:space="0" w:color="auto"/>
            <w:bottom w:val="none" w:sz="0" w:space="0" w:color="auto"/>
            <w:right w:val="none" w:sz="0" w:space="0" w:color="auto"/>
          </w:divBdr>
        </w:div>
        <w:div w:id="48194885">
          <w:marLeft w:val="170"/>
          <w:marRight w:val="170"/>
          <w:marTop w:val="0"/>
          <w:marBottom w:val="0"/>
          <w:divBdr>
            <w:top w:val="none" w:sz="0" w:space="0" w:color="auto"/>
            <w:left w:val="none" w:sz="0" w:space="0" w:color="auto"/>
            <w:bottom w:val="none" w:sz="0" w:space="0" w:color="auto"/>
            <w:right w:val="none" w:sz="0" w:space="0" w:color="auto"/>
          </w:divBdr>
        </w:div>
        <w:div w:id="713316058">
          <w:marLeft w:val="170"/>
          <w:marRight w:val="170"/>
          <w:marTop w:val="0"/>
          <w:marBottom w:val="0"/>
          <w:divBdr>
            <w:top w:val="none" w:sz="0" w:space="0" w:color="auto"/>
            <w:left w:val="none" w:sz="0" w:space="0" w:color="auto"/>
            <w:bottom w:val="none" w:sz="0" w:space="0" w:color="auto"/>
            <w:right w:val="none" w:sz="0" w:space="0" w:color="auto"/>
          </w:divBdr>
        </w:div>
        <w:div w:id="505556333">
          <w:marLeft w:val="170"/>
          <w:marRight w:val="170"/>
          <w:marTop w:val="0"/>
          <w:marBottom w:val="0"/>
          <w:divBdr>
            <w:top w:val="none" w:sz="0" w:space="0" w:color="auto"/>
            <w:left w:val="none" w:sz="0" w:space="0" w:color="auto"/>
            <w:bottom w:val="none" w:sz="0" w:space="0" w:color="auto"/>
            <w:right w:val="none" w:sz="0" w:space="0" w:color="auto"/>
          </w:divBdr>
        </w:div>
        <w:div w:id="1020665514">
          <w:marLeft w:val="170"/>
          <w:marRight w:val="170"/>
          <w:marTop w:val="0"/>
          <w:marBottom w:val="0"/>
          <w:divBdr>
            <w:top w:val="none" w:sz="0" w:space="0" w:color="auto"/>
            <w:left w:val="none" w:sz="0" w:space="0" w:color="auto"/>
            <w:bottom w:val="none" w:sz="0" w:space="0" w:color="auto"/>
            <w:right w:val="none" w:sz="0" w:space="0" w:color="auto"/>
          </w:divBdr>
        </w:div>
        <w:div w:id="2091652113">
          <w:marLeft w:val="170"/>
          <w:marRight w:val="170"/>
          <w:marTop w:val="0"/>
          <w:marBottom w:val="0"/>
          <w:divBdr>
            <w:top w:val="none" w:sz="0" w:space="0" w:color="auto"/>
            <w:left w:val="none" w:sz="0" w:space="0" w:color="auto"/>
            <w:bottom w:val="none" w:sz="0" w:space="0" w:color="auto"/>
            <w:right w:val="none" w:sz="0" w:space="0" w:color="auto"/>
          </w:divBdr>
        </w:div>
        <w:div w:id="1287010152">
          <w:marLeft w:val="170"/>
          <w:marRight w:val="170"/>
          <w:marTop w:val="0"/>
          <w:marBottom w:val="0"/>
          <w:divBdr>
            <w:top w:val="none" w:sz="0" w:space="0" w:color="auto"/>
            <w:left w:val="none" w:sz="0" w:space="0" w:color="auto"/>
            <w:bottom w:val="none" w:sz="0" w:space="0" w:color="auto"/>
            <w:right w:val="none" w:sz="0" w:space="0" w:color="auto"/>
          </w:divBdr>
        </w:div>
        <w:div w:id="553933848">
          <w:marLeft w:val="170"/>
          <w:marRight w:val="170"/>
          <w:marTop w:val="0"/>
          <w:marBottom w:val="0"/>
          <w:divBdr>
            <w:top w:val="none" w:sz="0" w:space="0" w:color="auto"/>
            <w:left w:val="none" w:sz="0" w:space="0" w:color="auto"/>
            <w:bottom w:val="none" w:sz="0" w:space="0" w:color="auto"/>
            <w:right w:val="none" w:sz="0" w:space="0" w:color="auto"/>
          </w:divBdr>
        </w:div>
        <w:div w:id="518663886">
          <w:marLeft w:val="170"/>
          <w:marRight w:val="170"/>
          <w:marTop w:val="0"/>
          <w:marBottom w:val="0"/>
          <w:divBdr>
            <w:top w:val="none" w:sz="0" w:space="0" w:color="auto"/>
            <w:left w:val="none" w:sz="0" w:space="0" w:color="auto"/>
            <w:bottom w:val="none" w:sz="0" w:space="0" w:color="auto"/>
            <w:right w:val="none" w:sz="0" w:space="0" w:color="auto"/>
          </w:divBdr>
        </w:div>
      </w:divsChild>
    </w:div>
    <w:div w:id="932784563">
      <w:bodyDiv w:val="1"/>
      <w:marLeft w:val="0"/>
      <w:marRight w:val="0"/>
      <w:marTop w:val="0"/>
      <w:marBottom w:val="0"/>
      <w:divBdr>
        <w:top w:val="none" w:sz="0" w:space="0" w:color="auto"/>
        <w:left w:val="none" w:sz="0" w:space="0" w:color="auto"/>
        <w:bottom w:val="none" w:sz="0" w:space="0" w:color="auto"/>
        <w:right w:val="none" w:sz="0" w:space="0" w:color="auto"/>
      </w:divBdr>
      <w:divsChild>
        <w:div w:id="513230857">
          <w:marLeft w:val="170"/>
          <w:marRight w:val="170"/>
          <w:marTop w:val="0"/>
          <w:marBottom w:val="0"/>
          <w:divBdr>
            <w:top w:val="none" w:sz="0" w:space="0" w:color="auto"/>
            <w:left w:val="none" w:sz="0" w:space="0" w:color="auto"/>
            <w:bottom w:val="none" w:sz="0" w:space="0" w:color="auto"/>
            <w:right w:val="none" w:sz="0" w:space="0" w:color="auto"/>
          </w:divBdr>
        </w:div>
        <w:div w:id="334692710">
          <w:marLeft w:val="170"/>
          <w:marRight w:val="170"/>
          <w:marTop w:val="0"/>
          <w:marBottom w:val="0"/>
          <w:divBdr>
            <w:top w:val="none" w:sz="0" w:space="0" w:color="auto"/>
            <w:left w:val="none" w:sz="0" w:space="0" w:color="auto"/>
            <w:bottom w:val="none" w:sz="0" w:space="0" w:color="auto"/>
            <w:right w:val="none" w:sz="0" w:space="0" w:color="auto"/>
          </w:divBdr>
        </w:div>
        <w:div w:id="511726109">
          <w:marLeft w:val="170"/>
          <w:marRight w:val="170"/>
          <w:marTop w:val="0"/>
          <w:marBottom w:val="0"/>
          <w:divBdr>
            <w:top w:val="none" w:sz="0" w:space="0" w:color="auto"/>
            <w:left w:val="none" w:sz="0" w:space="0" w:color="auto"/>
            <w:bottom w:val="none" w:sz="0" w:space="0" w:color="auto"/>
            <w:right w:val="none" w:sz="0" w:space="0" w:color="auto"/>
          </w:divBdr>
        </w:div>
        <w:div w:id="1049567864">
          <w:marLeft w:val="170"/>
          <w:marRight w:val="170"/>
          <w:marTop w:val="0"/>
          <w:marBottom w:val="0"/>
          <w:divBdr>
            <w:top w:val="none" w:sz="0" w:space="0" w:color="auto"/>
            <w:left w:val="none" w:sz="0" w:space="0" w:color="auto"/>
            <w:bottom w:val="none" w:sz="0" w:space="0" w:color="auto"/>
            <w:right w:val="none" w:sz="0" w:space="0" w:color="auto"/>
          </w:divBdr>
        </w:div>
        <w:div w:id="1266036101">
          <w:marLeft w:val="170"/>
          <w:marRight w:val="170"/>
          <w:marTop w:val="0"/>
          <w:marBottom w:val="0"/>
          <w:divBdr>
            <w:top w:val="none" w:sz="0" w:space="0" w:color="auto"/>
            <w:left w:val="none" w:sz="0" w:space="0" w:color="auto"/>
            <w:bottom w:val="none" w:sz="0" w:space="0" w:color="auto"/>
            <w:right w:val="none" w:sz="0" w:space="0" w:color="auto"/>
          </w:divBdr>
          <w:divsChild>
            <w:div w:id="1504663073">
              <w:marLeft w:val="170"/>
              <w:marRight w:val="170"/>
              <w:marTop w:val="0"/>
              <w:marBottom w:val="0"/>
              <w:divBdr>
                <w:top w:val="none" w:sz="0" w:space="0" w:color="auto"/>
                <w:left w:val="none" w:sz="0" w:space="0" w:color="auto"/>
                <w:bottom w:val="none" w:sz="0" w:space="0" w:color="auto"/>
                <w:right w:val="none" w:sz="0" w:space="0" w:color="auto"/>
              </w:divBdr>
            </w:div>
          </w:divsChild>
        </w:div>
        <w:div w:id="1848933802">
          <w:marLeft w:val="170"/>
          <w:marRight w:val="170"/>
          <w:marTop w:val="0"/>
          <w:marBottom w:val="0"/>
          <w:divBdr>
            <w:top w:val="none" w:sz="0" w:space="0" w:color="auto"/>
            <w:left w:val="none" w:sz="0" w:space="0" w:color="auto"/>
            <w:bottom w:val="none" w:sz="0" w:space="0" w:color="auto"/>
            <w:right w:val="none" w:sz="0" w:space="0" w:color="auto"/>
          </w:divBdr>
        </w:div>
        <w:div w:id="497233799">
          <w:marLeft w:val="170"/>
          <w:marRight w:val="170"/>
          <w:marTop w:val="0"/>
          <w:marBottom w:val="0"/>
          <w:divBdr>
            <w:top w:val="none" w:sz="0" w:space="0" w:color="auto"/>
            <w:left w:val="none" w:sz="0" w:space="0" w:color="auto"/>
            <w:bottom w:val="none" w:sz="0" w:space="0" w:color="auto"/>
            <w:right w:val="none" w:sz="0" w:space="0" w:color="auto"/>
          </w:divBdr>
        </w:div>
        <w:div w:id="1661346415">
          <w:marLeft w:val="170"/>
          <w:marRight w:val="170"/>
          <w:marTop w:val="0"/>
          <w:marBottom w:val="0"/>
          <w:divBdr>
            <w:top w:val="none" w:sz="0" w:space="0" w:color="auto"/>
            <w:left w:val="none" w:sz="0" w:space="0" w:color="auto"/>
            <w:bottom w:val="none" w:sz="0" w:space="0" w:color="auto"/>
            <w:right w:val="none" w:sz="0" w:space="0" w:color="auto"/>
          </w:divBdr>
        </w:div>
        <w:div w:id="415178359">
          <w:marLeft w:val="170"/>
          <w:marRight w:val="170"/>
          <w:marTop w:val="0"/>
          <w:marBottom w:val="0"/>
          <w:divBdr>
            <w:top w:val="none" w:sz="0" w:space="0" w:color="auto"/>
            <w:left w:val="none" w:sz="0" w:space="0" w:color="auto"/>
            <w:bottom w:val="none" w:sz="0" w:space="0" w:color="auto"/>
            <w:right w:val="none" w:sz="0" w:space="0" w:color="auto"/>
          </w:divBdr>
        </w:div>
        <w:div w:id="1243300134">
          <w:marLeft w:val="170"/>
          <w:marRight w:val="170"/>
          <w:marTop w:val="0"/>
          <w:marBottom w:val="0"/>
          <w:divBdr>
            <w:top w:val="none" w:sz="0" w:space="0" w:color="auto"/>
            <w:left w:val="none" w:sz="0" w:space="0" w:color="auto"/>
            <w:bottom w:val="none" w:sz="0" w:space="0" w:color="auto"/>
            <w:right w:val="none" w:sz="0" w:space="0" w:color="auto"/>
          </w:divBdr>
        </w:div>
        <w:div w:id="1539587870">
          <w:marLeft w:val="170"/>
          <w:marRight w:val="170"/>
          <w:marTop w:val="0"/>
          <w:marBottom w:val="0"/>
          <w:divBdr>
            <w:top w:val="none" w:sz="0" w:space="0" w:color="auto"/>
            <w:left w:val="none" w:sz="0" w:space="0" w:color="auto"/>
            <w:bottom w:val="none" w:sz="0" w:space="0" w:color="auto"/>
            <w:right w:val="none" w:sz="0" w:space="0" w:color="auto"/>
          </w:divBdr>
        </w:div>
        <w:div w:id="96566596">
          <w:marLeft w:val="170"/>
          <w:marRight w:val="170"/>
          <w:marTop w:val="0"/>
          <w:marBottom w:val="0"/>
          <w:divBdr>
            <w:top w:val="none" w:sz="0" w:space="0" w:color="auto"/>
            <w:left w:val="none" w:sz="0" w:space="0" w:color="auto"/>
            <w:bottom w:val="none" w:sz="0" w:space="0" w:color="auto"/>
            <w:right w:val="none" w:sz="0" w:space="0" w:color="auto"/>
          </w:divBdr>
        </w:div>
        <w:div w:id="1319534378">
          <w:marLeft w:val="170"/>
          <w:marRight w:val="170"/>
          <w:marTop w:val="0"/>
          <w:marBottom w:val="0"/>
          <w:divBdr>
            <w:top w:val="none" w:sz="0" w:space="0" w:color="auto"/>
            <w:left w:val="none" w:sz="0" w:space="0" w:color="auto"/>
            <w:bottom w:val="none" w:sz="0" w:space="0" w:color="auto"/>
            <w:right w:val="none" w:sz="0" w:space="0" w:color="auto"/>
          </w:divBdr>
        </w:div>
        <w:div w:id="673530072">
          <w:marLeft w:val="170"/>
          <w:marRight w:val="170"/>
          <w:marTop w:val="0"/>
          <w:marBottom w:val="0"/>
          <w:divBdr>
            <w:top w:val="none" w:sz="0" w:space="0" w:color="auto"/>
            <w:left w:val="none" w:sz="0" w:space="0" w:color="auto"/>
            <w:bottom w:val="none" w:sz="0" w:space="0" w:color="auto"/>
            <w:right w:val="none" w:sz="0" w:space="0" w:color="auto"/>
          </w:divBdr>
        </w:div>
        <w:div w:id="1226137605">
          <w:marLeft w:val="170"/>
          <w:marRight w:val="170"/>
          <w:marTop w:val="0"/>
          <w:marBottom w:val="0"/>
          <w:divBdr>
            <w:top w:val="none" w:sz="0" w:space="0" w:color="auto"/>
            <w:left w:val="none" w:sz="0" w:space="0" w:color="auto"/>
            <w:bottom w:val="none" w:sz="0" w:space="0" w:color="auto"/>
            <w:right w:val="none" w:sz="0" w:space="0" w:color="auto"/>
          </w:divBdr>
        </w:div>
        <w:div w:id="1108236893">
          <w:marLeft w:val="170"/>
          <w:marRight w:val="170"/>
          <w:marTop w:val="0"/>
          <w:marBottom w:val="0"/>
          <w:divBdr>
            <w:top w:val="none" w:sz="0" w:space="0" w:color="auto"/>
            <w:left w:val="none" w:sz="0" w:space="0" w:color="auto"/>
            <w:bottom w:val="none" w:sz="0" w:space="0" w:color="auto"/>
            <w:right w:val="none" w:sz="0" w:space="0" w:color="auto"/>
          </w:divBdr>
        </w:div>
        <w:div w:id="1449659226">
          <w:marLeft w:val="170"/>
          <w:marRight w:val="170"/>
          <w:marTop w:val="0"/>
          <w:marBottom w:val="0"/>
          <w:divBdr>
            <w:top w:val="none" w:sz="0" w:space="0" w:color="auto"/>
            <w:left w:val="none" w:sz="0" w:space="0" w:color="auto"/>
            <w:bottom w:val="none" w:sz="0" w:space="0" w:color="auto"/>
            <w:right w:val="none" w:sz="0" w:space="0" w:color="auto"/>
          </w:divBdr>
        </w:div>
        <w:div w:id="117380589">
          <w:marLeft w:val="170"/>
          <w:marRight w:val="170"/>
          <w:marTop w:val="0"/>
          <w:marBottom w:val="0"/>
          <w:divBdr>
            <w:top w:val="none" w:sz="0" w:space="0" w:color="auto"/>
            <w:left w:val="none" w:sz="0" w:space="0" w:color="auto"/>
            <w:bottom w:val="none" w:sz="0" w:space="0" w:color="auto"/>
            <w:right w:val="none" w:sz="0" w:space="0" w:color="auto"/>
          </w:divBdr>
        </w:div>
        <w:div w:id="561714721">
          <w:marLeft w:val="170"/>
          <w:marRight w:val="170"/>
          <w:marTop w:val="0"/>
          <w:marBottom w:val="0"/>
          <w:divBdr>
            <w:top w:val="none" w:sz="0" w:space="0" w:color="auto"/>
            <w:left w:val="none" w:sz="0" w:space="0" w:color="auto"/>
            <w:bottom w:val="none" w:sz="0" w:space="0" w:color="auto"/>
            <w:right w:val="none" w:sz="0" w:space="0" w:color="auto"/>
          </w:divBdr>
        </w:div>
        <w:div w:id="78648676">
          <w:marLeft w:val="170"/>
          <w:marRight w:val="170"/>
          <w:marTop w:val="0"/>
          <w:marBottom w:val="0"/>
          <w:divBdr>
            <w:top w:val="none" w:sz="0" w:space="0" w:color="auto"/>
            <w:left w:val="none" w:sz="0" w:space="0" w:color="auto"/>
            <w:bottom w:val="none" w:sz="0" w:space="0" w:color="auto"/>
            <w:right w:val="none" w:sz="0" w:space="0" w:color="auto"/>
          </w:divBdr>
        </w:div>
        <w:div w:id="449398354">
          <w:marLeft w:val="170"/>
          <w:marRight w:val="170"/>
          <w:marTop w:val="0"/>
          <w:marBottom w:val="0"/>
          <w:divBdr>
            <w:top w:val="none" w:sz="0" w:space="0" w:color="auto"/>
            <w:left w:val="none" w:sz="0" w:space="0" w:color="auto"/>
            <w:bottom w:val="none" w:sz="0" w:space="0" w:color="auto"/>
            <w:right w:val="none" w:sz="0" w:space="0" w:color="auto"/>
          </w:divBdr>
        </w:div>
        <w:div w:id="1516770816">
          <w:marLeft w:val="170"/>
          <w:marRight w:val="170"/>
          <w:marTop w:val="0"/>
          <w:marBottom w:val="0"/>
          <w:divBdr>
            <w:top w:val="none" w:sz="0" w:space="0" w:color="auto"/>
            <w:left w:val="none" w:sz="0" w:space="0" w:color="auto"/>
            <w:bottom w:val="none" w:sz="0" w:space="0" w:color="auto"/>
            <w:right w:val="none" w:sz="0" w:space="0" w:color="auto"/>
          </w:divBdr>
        </w:div>
        <w:div w:id="55320669">
          <w:marLeft w:val="170"/>
          <w:marRight w:val="170"/>
          <w:marTop w:val="0"/>
          <w:marBottom w:val="0"/>
          <w:divBdr>
            <w:top w:val="none" w:sz="0" w:space="0" w:color="auto"/>
            <w:left w:val="none" w:sz="0" w:space="0" w:color="auto"/>
            <w:bottom w:val="none" w:sz="0" w:space="0" w:color="auto"/>
            <w:right w:val="none" w:sz="0" w:space="0" w:color="auto"/>
          </w:divBdr>
        </w:div>
        <w:div w:id="283777746">
          <w:marLeft w:val="170"/>
          <w:marRight w:val="170"/>
          <w:marTop w:val="0"/>
          <w:marBottom w:val="0"/>
          <w:divBdr>
            <w:top w:val="none" w:sz="0" w:space="0" w:color="auto"/>
            <w:left w:val="none" w:sz="0" w:space="0" w:color="auto"/>
            <w:bottom w:val="none" w:sz="0" w:space="0" w:color="auto"/>
            <w:right w:val="none" w:sz="0" w:space="0" w:color="auto"/>
          </w:divBdr>
        </w:div>
        <w:div w:id="24404441">
          <w:marLeft w:val="170"/>
          <w:marRight w:val="170"/>
          <w:marTop w:val="0"/>
          <w:marBottom w:val="0"/>
          <w:divBdr>
            <w:top w:val="none" w:sz="0" w:space="0" w:color="auto"/>
            <w:left w:val="none" w:sz="0" w:space="0" w:color="auto"/>
            <w:bottom w:val="none" w:sz="0" w:space="0" w:color="auto"/>
            <w:right w:val="none" w:sz="0" w:space="0" w:color="auto"/>
          </w:divBdr>
        </w:div>
        <w:div w:id="677856272">
          <w:marLeft w:val="170"/>
          <w:marRight w:val="170"/>
          <w:marTop w:val="0"/>
          <w:marBottom w:val="0"/>
          <w:divBdr>
            <w:top w:val="none" w:sz="0" w:space="0" w:color="auto"/>
            <w:left w:val="none" w:sz="0" w:space="0" w:color="auto"/>
            <w:bottom w:val="none" w:sz="0" w:space="0" w:color="auto"/>
            <w:right w:val="none" w:sz="0" w:space="0" w:color="auto"/>
          </w:divBdr>
          <w:divsChild>
            <w:div w:id="1805196384">
              <w:marLeft w:val="170"/>
              <w:marRight w:val="170"/>
              <w:marTop w:val="0"/>
              <w:marBottom w:val="0"/>
              <w:divBdr>
                <w:top w:val="none" w:sz="0" w:space="0" w:color="auto"/>
                <w:left w:val="none" w:sz="0" w:space="0" w:color="auto"/>
                <w:bottom w:val="none" w:sz="0" w:space="0" w:color="auto"/>
                <w:right w:val="none" w:sz="0" w:space="0" w:color="auto"/>
              </w:divBdr>
            </w:div>
          </w:divsChild>
        </w:div>
        <w:div w:id="899629500">
          <w:marLeft w:val="170"/>
          <w:marRight w:val="170"/>
          <w:marTop w:val="0"/>
          <w:marBottom w:val="0"/>
          <w:divBdr>
            <w:top w:val="none" w:sz="0" w:space="0" w:color="auto"/>
            <w:left w:val="none" w:sz="0" w:space="0" w:color="auto"/>
            <w:bottom w:val="none" w:sz="0" w:space="0" w:color="auto"/>
            <w:right w:val="none" w:sz="0" w:space="0" w:color="auto"/>
          </w:divBdr>
        </w:div>
        <w:div w:id="1820878982">
          <w:marLeft w:val="170"/>
          <w:marRight w:val="170"/>
          <w:marTop w:val="0"/>
          <w:marBottom w:val="0"/>
          <w:divBdr>
            <w:top w:val="none" w:sz="0" w:space="0" w:color="auto"/>
            <w:left w:val="none" w:sz="0" w:space="0" w:color="auto"/>
            <w:bottom w:val="none" w:sz="0" w:space="0" w:color="auto"/>
            <w:right w:val="none" w:sz="0" w:space="0" w:color="auto"/>
          </w:divBdr>
        </w:div>
        <w:div w:id="176627516">
          <w:marLeft w:val="170"/>
          <w:marRight w:val="170"/>
          <w:marTop w:val="0"/>
          <w:marBottom w:val="0"/>
          <w:divBdr>
            <w:top w:val="none" w:sz="0" w:space="0" w:color="auto"/>
            <w:left w:val="none" w:sz="0" w:space="0" w:color="auto"/>
            <w:bottom w:val="none" w:sz="0" w:space="0" w:color="auto"/>
            <w:right w:val="none" w:sz="0" w:space="0" w:color="auto"/>
          </w:divBdr>
        </w:div>
        <w:div w:id="1452363099">
          <w:marLeft w:val="170"/>
          <w:marRight w:val="170"/>
          <w:marTop w:val="0"/>
          <w:marBottom w:val="0"/>
          <w:divBdr>
            <w:top w:val="none" w:sz="0" w:space="0" w:color="auto"/>
            <w:left w:val="none" w:sz="0" w:space="0" w:color="auto"/>
            <w:bottom w:val="none" w:sz="0" w:space="0" w:color="auto"/>
            <w:right w:val="none" w:sz="0" w:space="0" w:color="auto"/>
          </w:divBdr>
        </w:div>
        <w:div w:id="805976218">
          <w:marLeft w:val="170"/>
          <w:marRight w:val="170"/>
          <w:marTop w:val="0"/>
          <w:marBottom w:val="0"/>
          <w:divBdr>
            <w:top w:val="none" w:sz="0" w:space="0" w:color="auto"/>
            <w:left w:val="none" w:sz="0" w:space="0" w:color="auto"/>
            <w:bottom w:val="none" w:sz="0" w:space="0" w:color="auto"/>
            <w:right w:val="none" w:sz="0" w:space="0" w:color="auto"/>
          </w:divBdr>
        </w:div>
        <w:div w:id="2006400538">
          <w:marLeft w:val="170"/>
          <w:marRight w:val="170"/>
          <w:marTop w:val="0"/>
          <w:marBottom w:val="0"/>
          <w:divBdr>
            <w:top w:val="none" w:sz="0" w:space="0" w:color="auto"/>
            <w:left w:val="none" w:sz="0" w:space="0" w:color="auto"/>
            <w:bottom w:val="none" w:sz="0" w:space="0" w:color="auto"/>
            <w:right w:val="none" w:sz="0" w:space="0" w:color="auto"/>
          </w:divBdr>
        </w:div>
        <w:div w:id="1925147845">
          <w:marLeft w:val="170"/>
          <w:marRight w:val="170"/>
          <w:marTop w:val="0"/>
          <w:marBottom w:val="0"/>
          <w:divBdr>
            <w:top w:val="none" w:sz="0" w:space="0" w:color="auto"/>
            <w:left w:val="none" w:sz="0" w:space="0" w:color="auto"/>
            <w:bottom w:val="none" w:sz="0" w:space="0" w:color="auto"/>
            <w:right w:val="none" w:sz="0" w:space="0" w:color="auto"/>
          </w:divBdr>
        </w:div>
        <w:div w:id="1869683678">
          <w:marLeft w:val="170"/>
          <w:marRight w:val="170"/>
          <w:marTop w:val="0"/>
          <w:marBottom w:val="0"/>
          <w:divBdr>
            <w:top w:val="none" w:sz="0" w:space="0" w:color="auto"/>
            <w:left w:val="none" w:sz="0" w:space="0" w:color="auto"/>
            <w:bottom w:val="none" w:sz="0" w:space="0" w:color="auto"/>
            <w:right w:val="none" w:sz="0" w:space="0" w:color="auto"/>
          </w:divBdr>
        </w:div>
        <w:div w:id="280183963">
          <w:marLeft w:val="170"/>
          <w:marRight w:val="170"/>
          <w:marTop w:val="0"/>
          <w:marBottom w:val="0"/>
          <w:divBdr>
            <w:top w:val="none" w:sz="0" w:space="0" w:color="auto"/>
            <w:left w:val="none" w:sz="0" w:space="0" w:color="auto"/>
            <w:bottom w:val="none" w:sz="0" w:space="0" w:color="auto"/>
            <w:right w:val="none" w:sz="0" w:space="0" w:color="auto"/>
          </w:divBdr>
        </w:div>
        <w:div w:id="133371542">
          <w:marLeft w:val="170"/>
          <w:marRight w:val="170"/>
          <w:marTop w:val="0"/>
          <w:marBottom w:val="0"/>
          <w:divBdr>
            <w:top w:val="none" w:sz="0" w:space="0" w:color="auto"/>
            <w:left w:val="none" w:sz="0" w:space="0" w:color="auto"/>
            <w:bottom w:val="none" w:sz="0" w:space="0" w:color="auto"/>
            <w:right w:val="none" w:sz="0" w:space="0" w:color="auto"/>
          </w:divBdr>
        </w:div>
        <w:div w:id="434444920">
          <w:marLeft w:val="170"/>
          <w:marRight w:val="170"/>
          <w:marTop w:val="0"/>
          <w:marBottom w:val="0"/>
          <w:divBdr>
            <w:top w:val="none" w:sz="0" w:space="0" w:color="auto"/>
            <w:left w:val="none" w:sz="0" w:space="0" w:color="auto"/>
            <w:bottom w:val="none" w:sz="0" w:space="0" w:color="auto"/>
            <w:right w:val="none" w:sz="0" w:space="0" w:color="auto"/>
          </w:divBdr>
        </w:div>
        <w:div w:id="1976830852">
          <w:marLeft w:val="170"/>
          <w:marRight w:val="170"/>
          <w:marTop w:val="0"/>
          <w:marBottom w:val="0"/>
          <w:divBdr>
            <w:top w:val="none" w:sz="0" w:space="0" w:color="auto"/>
            <w:left w:val="none" w:sz="0" w:space="0" w:color="auto"/>
            <w:bottom w:val="none" w:sz="0" w:space="0" w:color="auto"/>
            <w:right w:val="none" w:sz="0" w:space="0" w:color="auto"/>
          </w:divBdr>
        </w:div>
        <w:div w:id="1690832124">
          <w:marLeft w:val="170"/>
          <w:marRight w:val="170"/>
          <w:marTop w:val="0"/>
          <w:marBottom w:val="0"/>
          <w:divBdr>
            <w:top w:val="none" w:sz="0" w:space="0" w:color="auto"/>
            <w:left w:val="none" w:sz="0" w:space="0" w:color="auto"/>
            <w:bottom w:val="none" w:sz="0" w:space="0" w:color="auto"/>
            <w:right w:val="none" w:sz="0" w:space="0" w:color="auto"/>
          </w:divBdr>
        </w:div>
        <w:div w:id="824198784">
          <w:marLeft w:val="170"/>
          <w:marRight w:val="170"/>
          <w:marTop w:val="0"/>
          <w:marBottom w:val="0"/>
          <w:divBdr>
            <w:top w:val="none" w:sz="0" w:space="0" w:color="auto"/>
            <w:left w:val="none" w:sz="0" w:space="0" w:color="auto"/>
            <w:bottom w:val="none" w:sz="0" w:space="0" w:color="auto"/>
            <w:right w:val="none" w:sz="0" w:space="0" w:color="auto"/>
          </w:divBdr>
        </w:div>
        <w:div w:id="967054939">
          <w:marLeft w:val="170"/>
          <w:marRight w:val="170"/>
          <w:marTop w:val="0"/>
          <w:marBottom w:val="0"/>
          <w:divBdr>
            <w:top w:val="none" w:sz="0" w:space="0" w:color="auto"/>
            <w:left w:val="none" w:sz="0" w:space="0" w:color="auto"/>
            <w:bottom w:val="none" w:sz="0" w:space="0" w:color="auto"/>
            <w:right w:val="none" w:sz="0" w:space="0" w:color="auto"/>
          </w:divBdr>
        </w:div>
        <w:div w:id="637226494">
          <w:marLeft w:val="170"/>
          <w:marRight w:val="170"/>
          <w:marTop w:val="0"/>
          <w:marBottom w:val="0"/>
          <w:divBdr>
            <w:top w:val="none" w:sz="0" w:space="0" w:color="auto"/>
            <w:left w:val="none" w:sz="0" w:space="0" w:color="auto"/>
            <w:bottom w:val="none" w:sz="0" w:space="0" w:color="auto"/>
            <w:right w:val="none" w:sz="0" w:space="0" w:color="auto"/>
          </w:divBdr>
        </w:div>
        <w:div w:id="591744098">
          <w:marLeft w:val="170"/>
          <w:marRight w:val="170"/>
          <w:marTop w:val="0"/>
          <w:marBottom w:val="0"/>
          <w:divBdr>
            <w:top w:val="none" w:sz="0" w:space="0" w:color="auto"/>
            <w:left w:val="none" w:sz="0" w:space="0" w:color="auto"/>
            <w:bottom w:val="none" w:sz="0" w:space="0" w:color="auto"/>
            <w:right w:val="none" w:sz="0" w:space="0" w:color="auto"/>
          </w:divBdr>
        </w:div>
        <w:div w:id="1751148409">
          <w:marLeft w:val="170"/>
          <w:marRight w:val="170"/>
          <w:marTop w:val="0"/>
          <w:marBottom w:val="0"/>
          <w:divBdr>
            <w:top w:val="none" w:sz="0" w:space="0" w:color="auto"/>
            <w:left w:val="none" w:sz="0" w:space="0" w:color="auto"/>
            <w:bottom w:val="none" w:sz="0" w:space="0" w:color="auto"/>
            <w:right w:val="none" w:sz="0" w:space="0" w:color="auto"/>
          </w:divBdr>
        </w:div>
        <w:div w:id="1114980864">
          <w:marLeft w:val="170"/>
          <w:marRight w:val="170"/>
          <w:marTop w:val="0"/>
          <w:marBottom w:val="0"/>
          <w:divBdr>
            <w:top w:val="none" w:sz="0" w:space="0" w:color="auto"/>
            <w:left w:val="none" w:sz="0" w:space="0" w:color="auto"/>
            <w:bottom w:val="none" w:sz="0" w:space="0" w:color="auto"/>
            <w:right w:val="none" w:sz="0" w:space="0" w:color="auto"/>
          </w:divBdr>
        </w:div>
        <w:div w:id="198011448">
          <w:marLeft w:val="170"/>
          <w:marRight w:val="170"/>
          <w:marTop w:val="0"/>
          <w:marBottom w:val="0"/>
          <w:divBdr>
            <w:top w:val="none" w:sz="0" w:space="0" w:color="auto"/>
            <w:left w:val="none" w:sz="0" w:space="0" w:color="auto"/>
            <w:bottom w:val="none" w:sz="0" w:space="0" w:color="auto"/>
            <w:right w:val="none" w:sz="0" w:space="0" w:color="auto"/>
          </w:divBdr>
        </w:div>
        <w:div w:id="2140997003">
          <w:marLeft w:val="170"/>
          <w:marRight w:val="170"/>
          <w:marTop w:val="0"/>
          <w:marBottom w:val="0"/>
          <w:divBdr>
            <w:top w:val="none" w:sz="0" w:space="0" w:color="auto"/>
            <w:left w:val="none" w:sz="0" w:space="0" w:color="auto"/>
            <w:bottom w:val="none" w:sz="0" w:space="0" w:color="auto"/>
            <w:right w:val="none" w:sz="0" w:space="0" w:color="auto"/>
          </w:divBdr>
        </w:div>
      </w:divsChild>
    </w:div>
    <w:div w:id="2135126640">
      <w:bodyDiv w:val="1"/>
      <w:marLeft w:val="0"/>
      <w:marRight w:val="0"/>
      <w:marTop w:val="0"/>
      <w:marBottom w:val="0"/>
      <w:divBdr>
        <w:top w:val="none" w:sz="0" w:space="0" w:color="auto"/>
        <w:left w:val="none" w:sz="0" w:space="0" w:color="auto"/>
        <w:bottom w:val="none" w:sz="0" w:space="0" w:color="auto"/>
        <w:right w:val="none" w:sz="0" w:space="0" w:color="auto"/>
      </w:divBdr>
      <w:divsChild>
        <w:div w:id="179466067">
          <w:marLeft w:val="0"/>
          <w:marRight w:val="0"/>
          <w:marTop w:val="0"/>
          <w:marBottom w:val="0"/>
          <w:divBdr>
            <w:top w:val="none" w:sz="0" w:space="0" w:color="auto"/>
            <w:left w:val="none" w:sz="0" w:space="0" w:color="auto"/>
            <w:bottom w:val="none" w:sz="0" w:space="0" w:color="auto"/>
            <w:right w:val="none" w:sz="0" w:space="0" w:color="auto"/>
          </w:divBdr>
          <w:divsChild>
            <w:div w:id="1787193919">
              <w:marLeft w:val="0"/>
              <w:marRight w:val="0"/>
              <w:marTop w:val="0"/>
              <w:marBottom w:val="0"/>
              <w:divBdr>
                <w:top w:val="none" w:sz="0" w:space="0" w:color="auto"/>
                <w:left w:val="none" w:sz="0" w:space="0" w:color="auto"/>
                <w:bottom w:val="none" w:sz="0" w:space="0" w:color="auto"/>
                <w:right w:val="none" w:sz="0" w:space="0" w:color="auto"/>
              </w:divBdr>
            </w:div>
            <w:div w:id="738671747">
              <w:marLeft w:val="0"/>
              <w:marRight w:val="0"/>
              <w:marTop w:val="0"/>
              <w:marBottom w:val="0"/>
              <w:divBdr>
                <w:top w:val="none" w:sz="0" w:space="0" w:color="auto"/>
                <w:left w:val="none" w:sz="0" w:space="0" w:color="auto"/>
                <w:bottom w:val="none" w:sz="0" w:space="0" w:color="auto"/>
                <w:right w:val="none" w:sz="0" w:space="0" w:color="auto"/>
              </w:divBdr>
              <w:divsChild>
                <w:div w:id="1178230862">
                  <w:marLeft w:val="0"/>
                  <w:marRight w:val="0"/>
                  <w:marTop w:val="0"/>
                  <w:marBottom w:val="0"/>
                  <w:divBdr>
                    <w:top w:val="none" w:sz="0" w:space="0" w:color="auto"/>
                    <w:left w:val="none" w:sz="0" w:space="0" w:color="auto"/>
                    <w:bottom w:val="none" w:sz="0" w:space="0" w:color="auto"/>
                    <w:right w:val="none" w:sz="0" w:space="0" w:color="auto"/>
                  </w:divBdr>
                  <w:divsChild>
                    <w:div w:id="636371787">
                      <w:marLeft w:val="0"/>
                      <w:marRight w:val="0"/>
                      <w:marTop w:val="0"/>
                      <w:marBottom w:val="0"/>
                      <w:divBdr>
                        <w:top w:val="none" w:sz="0" w:space="0" w:color="auto"/>
                        <w:left w:val="none" w:sz="0" w:space="0" w:color="auto"/>
                        <w:bottom w:val="none" w:sz="0" w:space="0" w:color="auto"/>
                        <w:right w:val="none" w:sz="0" w:space="0" w:color="auto"/>
                      </w:divBdr>
                    </w:div>
                    <w:div w:id="25270715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orld_Heritage_Site" TargetMode="External"/><Relationship Id="rId117" Type="http://schemas.openxmlformats.org/officeDocument/2006/relationships/hyperlink" Target="https://en.wikipedia.org/wiki/Padmaja_Naidu_Himalayan_Zoological_Park" TargetMode="External"/><Relationship Id="rId21" Type="http://schemas.openxmlformats.org/officeDocument/2006/relationships/hyperlink" Target="https://en.wikipedia.org/wiki/India" TargetMode="External"/><Relationship Id="rId42" Type="http://schemas.openxmlformats.org/officeDocument/2006/relationships/hyperlink" Target="https://en.wikipedia.org/wiki/Darjeeling_Himalayan_Railway" TargetMode="External"/><Relationship Id="rId47" Type="http://schemas.openxmlformats.org/officeDocument/2006/relationships/hyperlink" Target="https://en.wikipedia.org/wiki/Calcutta" TargetMode="External"/><Relationship Id="rId63" Type="http://schemas.openxmlformats.org/officeDocument/2006/relationships/hyperlink" Target="https://en.wikipedia.org/wiki/Darjeeling_Himalayan_Railway" TargetMode="External"/><Relationship Id="rId68" Type="http://schemas.openxmlformats.org/officeDocument/2006/relationships/hyperlink" Target="https://en.wikipedia.org/wiki/Bihar" TargetMode="External"/><Relationship Id="rId84" Type="http://schemas.openxmlformats.org/officeDocument/2006/relationships/hyperlink" Target="https://en.wikipedia.org/wiki/West_Bengal" TargetMode="External"/><Relationship Id="rId89" Type="http://schemas.openxmlformats.org/officeDocument/2006/relationships/hyperlink" Target="https://en.wikipedia.org/wiki/Tiger_Hill,_Darjeeling" TargetMode="External"/><Relationship Id="rId112" Type="http://schemas.openxmlformats.org/officeDocument/2006/relationships/image" Target="media/image7.png"/><Relationship Id="rId133" Type="http://schemas.openxmlformats.org/officeDocument/2006/relationships/hyperlink" Target="https://en.wikipedia.org/wiki/Padmaja_Naidu_Himalayan_Zoological_Park" TargetMode="External"/><Relationship Id="rId138" Type="http://schemas.openxmlformats.org/officeDocument/2006/relationships/hyperlink" Target="https://en.wikipedia.org/wiki/Government_of_West_Bengal" TargetMode="External"/><Relationship Id="rId154" Type="http://schemas.openxmlformats.org/officeDocument/2006/relationships/image" Target="media/image9.jpeg"/><Relationship Id="rId159" Type="http://schemas.openxmlformats.org/officeDocument/2006/relationships/fontTable" Target="fontTable.xml"/><Relationship Id="rId16" Type="http://schemas.openxmlformats.org/officeDocument/2006/relationships/image" Target="media/image2.jpeg"/><Relationship Id="rId107" Type="http://schemas.openxmlformats.org/officeDocument/2006/relationships/hyperlink" Target="https://en.wikipedia.org/wiki/Padmaja_Naidu_Himalayan_Zoological_Park" TargetMode="External"/><Relationship Id="rId11" Type="http://schemas.openxmlformats.org/officeDocument/2006/relationships/hyperlink" Target="https://en.wikipedia.org/wiki/World_Heritage_Site" TargetMode="External"/><Relationship Id="rId32" Type="http://schemas.openxmlformats.org/officeDocument/2006/relationships/hyperlink" Target="https://en.wikipedia.org/wiki/Darjeeling_Himalayan_Railway" TargetMode="External"/><Relationship Id="rId37" Type="http://schemas.openxmlformats.org/officeDocument/2006/relationships/hyperlink" Target="https://en.wikipedia.org/wiki/Darjeeling_Himalayan_Railway" TargetMode="External"/><Relationship Id="rId53" Type="http://schemas.openxmlformats.org/officeDocument/2006/relationships/hyperlink" Target="https://en.wikipedia.org/wiki/Darjeeling_Himalayan_Railway" TargetMode="External"/><Relationship Id="rId58" Type="http://schemas.openxmlformats.org/officeDocument/2006/relationships/hyperlink" Target="https://en.wikipedia.org/wiki/Darjeeling_Himalayan_Railway" TargetMode="External"/><Relationship Id="rId74" Type="http://schemas.openxmlformats.org/officeDocument/2006/relationships/hyperlink" Target="https://en.wikipedia.org/wiki/Darjeeling_Himalayan_Railway" TargetMode="External"/><Relationship Id="rId79" Type="http://schemas.openxmlformats.org/officeDocument/2006/relationships/hyperlink" Target="https://en.wikipedia.org/wiki/Darjeeling_Himalayan_Railway" TargetMode="External"/><Relationship Id="rId102" Type="http://schemas.openxmlformats.org/officeDocument/2006/relationships/hyperlink" Target="https://en.wikipedia.org/wiki/Senchal_Wildlife_Sanctuary" TargetMode="External"/><Relationship Id="rId123" Type="http://schemas.openxmlformats.org/officeDocument/2006/relationships/hyperlink" Target="http://pnhzp.gov.in/" TargetMode="External"/><Relationship Id="rId128" Type="http://schemas.openxmlformats.org/officeDocument/2006/relationships/hyperlink" Target="https://en.wikipedia.org/wiki/Snow_leopard" TargetMode="External"/><Relationship Id="rId144" Type="http://schemas.openxmlformats.org/officeDocument/2006/relationships/hyperlink" Target="https://en.wikipedia.org/wiki/Padmaja_Naidu_Himalayan_Zoological_Park" TargetMode="External"/><Relationship Id="rId149" Type="http://schemas.openxmlformats.org/officeDocument/2006/relationships/hyperlink" Target="https://en.wikipedia.org/wiki/Red_panda" TargetMode="External"/><Relationship Id="rId5" Type="http://schemas.openxmlformats.org/officeDocument/2006/relationships/hyperlink" Target="https://en.wikipedia.org/wiki/File:DarjeelingTrainFruitshopCrop.JPG" TargetMode="External"/><Relationship Id="rId90" Type="http://schemas.openxmlformats.org/officeDocument/2006/relationships/hyperlink" Target="https://en.wikipedia.org/wiki/Tiger_Hill,_Darjeeling" TargetMode="External"/><Relationship Id="rId95" Type="http://schemas.openxmlformats.org/officeDocument/2006/relationships/image" Target="media/image4.jpeg"/><Relationship Id="rId160" Type="http://schemas.openxmlformats.org/officeDocument/2006/relationships/theme" Target="theme/theme1.xml"/><Relationship Id="rId22" Type="http://schemas.openxmlformats.org/officeDocument/2006/relationships/hyperlink" Target="https://en.wikipedia.org/wiki/West_Bengal" TargetMode="External"/><Relationship Id="rId27" Type="http://schemas.openxmlformats.org/officeDocument/2006/relationships/hyperlink" Target="https://en.wikipedia.org/wiki/Darjeeling_Himalayan_Railway" TargetMode="External"/><Relationship Id="rId43" Type="http://schemas.openxmlformats.org/officeDocument/2006/relationships/hyperlink" Target="https://en.wikipedia.org/wiki/Darjeeling_Himalayan_Railway" TargetMode="External"/><Relationship Id="rId48" Type="http://schemas.openxmlformats.org/officeDocument/2006/relationships/hyperlink" Target="https://en.wikipedia.org/wiki/Tanga_(carriage)" TargetMode="External"/><Relationship Id="rId64" Type="http://schemas.openxmlformats.org/officeDocument/2006/relationships/hyperlink" Target="https://en.wikipedia.org/wiki/Bogie" TargetMode="External"/><Relationship Id="rId69" Type="http://schemas.openxmlformats.org/officeDocument/2006/relationships/hyperlink" Target="https://en.wikipedia.org/wiki/Darjeeling_Himalayan_Railway" TargetMode="External"/><Relationship Id="rId113" Type="http://schemas.openxmlformats.org/officeDocument/2006/relationships/hyperlink" Target="https://tools.wmflabs.org/geohack/geohack.php?pagename=Padmaja_Naidu_Himalayan_Zoological_Park&amp;params=27.0586099_N_88.254405_E_type:landmark_scale:500" TargetMode="External"/><Relationship Id="rId118" Type="http://schemas.openxmlformats.org/officeDocument/2006/relationships/hyperlink" Target="https://en.wikipedia.org/wiki/Padmaja_Naidu_Himalayan_Zoological_Park" TargetMode="External"/><Relationship Id="rId134" Type="http://schemas.openxmlformats.org/officeDocument/2006/relationships/hyperlink" Target="https://en.wikipedia.org/wiki/Padmaja_Naidu_Himalayan_Zoological_Park" TargetMode="External"/><Relationship Id="rId139" Type="http://schemas.openxmlformats.org/officeDocument/2006/relationships/hyperlink" Target="https://en.wikipedia.org/wiki/Himalaya" TargetMode="External"/><Relationship Id="rId80" Type="http://schemas.openxmlformats.org/officeDocument/2006/relationships/hyperlink" Target="https://en.wikipedia.org/wiki/Darjeeling_Himalayan_Railway" TargetMode="External"/><Relationship Id="rId85" Type="http://schemas.openxmlformats.org/officeDocument/2006/relationships/hyperlink" Target="https://en.wikipedia.org/wiki/Darjeeling_Himalayan_Railway" TargetMode="External"/><Relationship Id="rId150" Type="http://schemas.openxmlformats.org/officeDocument/2006/relationships/hyperlink" Target="https://en.wikipedia.org/wiki/Cologne_Zoological_Garden" TargetMode="External"/><Relationship Id="rId155" Type="http://schemas.openxmlformats.org/officeDocument/2006/relationships/image" Target="media/image10.jpeg"/><Relationship Id="rId12" Type="http://schemas.openxmlformats.org/officeDocument/2006/relationships/hyperlink" Target="https://en.wikipedia.org/wiki/World_Heritage_Committee" TargetMode="External"/><Relationship Id="rId17" Type="http://schemas.openxmlformats.org/officeDocument/2006/relationships/hyperlink" Target="https://en.wikipedia.org/wiki/2_ft_and_600_mm_gauge_railways" TargetMode="External"/><Relationship Id="rId33" Type="http://schemas.openxmlformats.org/officeDocument/2006/relationships/hyperlink" Target="https://en.wikipedia.org/wiki/Darjeeling_Himalayan_Railway" TargetMode="External"/><Relationship Id="rId38" Type="http://schemas.openxmlformats.org/officeDocument/2006/relationships/hyperlink" Target="https://en.wikipedia.org/wiki/Darjeeling_Himalayan_Railway" TargetMode="External"/><Relationship Id="rId59" Type="http://schemas.openxmlformats.org/officeDocument/2006/relationships/hyperlink" Target="https://en.wikipedia.org/wiki/Darjeeling_Himalayan_Railway" TargetMode="External"/><Relationship Id="rId103" Type="http://schemas.openxmlformats.org/officeDocument/2006/relationships/hyperlink" Target="https://en.wikipedia.org/wiki/File:Padmaja_Naidu_Himalayan_Zoological_Park_logo.png" TargetMode="External"/><Relationship Id="rId108" Type="http://schemas.openxmlformats.org/officeDocument/2006/relationships/hyperlink" Target="https://en.wikipedia.org/wiki/Darjeeling" TargetMode="External"/><Relationship Id="rId124" Type="http://schemas.openxmlformats.org/officeDocument/2006/relationships/hyperlink" Target="https://en.wikipedia.org/wiki/Darjeeling" TargetMode="External"/><Relationship Id="rId129" Type="http://schemas.openxmlformats.org/officeDocument/2006/relationships/hyperlink" Target="https://en.wikipedia.org/wiki/Himalayan_wolf" TargetMode="External"/><Relationship Id="rId20" Type="http://schemas.openxmlformats.org/officeDocument/2006/relationships/hyperlink" Target="https://en.wikipedia.org/wiki/New_Jalpaiguri" TargetMode="External"/><Relationship Id="rId41" Type="http://schemas.openxmlformats.org/officeDocument/2006/relationships/hyperlink" Target="https://en.wikipedia.org/wiki/Darjeeling_Himalayan_Railway" TargetMode="External"/><Relationship Id="rId54" Type="http://schemas.openxmlformats.org/officeDocument/2006/relationships/hyperlink" Target="https://en.wikipedia.org/wiki/Ashley_Eden" TargetMode="External"/><Relationship Id="rId62" Type="http://schemas.openxmlformats.org/officeDocument/2006/relationships/hyperlink" Target="https://en.wikipedia.org/wiki/Darjeeling_Himalayan_Railway" TargetMode="External"/><Relationship Id="rId70" Type="http://schemas.openxmlformats.org/officeDocument/2006/relationships/hyperlink" Target="https://en.wikipedia.org/wiki/World_War_II" TargetMode="External"/><Relationship Id="rId75" Type="http://schemas.openxmlformats.org/officeDocument/2006/relationships/hyperlink" Target="https://en.wikipedia.org/wiki/Indian_Railways" TargetMode="External"/><Relationship Id="rId83" Type="http://schemas.openxmlformats.org/officeDocument/2006/relationships/hyperlink" Target="https://en.wikipedia.org/wiki/Darjeeling_Himalayan_Railway" TargetMode="External"/><Relationship Id="rId88" Type="http://schemas.openxmlformats.org/officeDocument/2006/relationships/hyperlink" Target="https://en.wikipedia.org/wiki/Jeep" TargetMode="External"/><Relationship Id="rId91" Type="http://schemas.openxmlformats.org/officeDocument/2006/relationships/hyperlink" Target="https://en.wikipedia.org/wiki/File:Panorama_Kangchenjunga_from_Darjeeling.jpg" TargetMode="External"/><Relationship Id="rId96" Type="http://schemas.openxmlformats.org/officeDocument/2006/relationships/hyperlink" Target="https://en.wikipedia.org/wiki/Mount_Everest" TargetMode="External"/><Relationship Id="rId111" Type="http://schemas.openxmlformats.org/officeDocument/2006/relationships/hyperlink" Target="https://en.wikipedia.org/wiki/Geographic_coordinate_system" TargetMode="External"/><Relationship Id="rId132" Type="http://schemas.openxmlformats.org/officeDocument/2006/relationships/hyperlink" Target="https://en.wikipedia.org/wiki/World_Association_of_Zoos_and_Aquariums" TargetMode="External"/><Relationship Id="rId140" Type="http://schemas.openxmlformats.org/officeDocument/2006/relationships/hyperlink" Target="https://en.wikipedia.org/wiki/Nikita_Khrushchev" TargetMode="External"/><Relationship Id="rId145" Type="http://schemas.openxmlformats.org/officeDocument/2006/relationships/hyperlink" Target="https://en.wikipedia.org/wiki/Padmaja_Naidu_Himalayan_Zoological_Park" TargetMode="External"/><Relationship Id="rId153" Type="http://schemas.openxmlformats.org/officeDocument/2006/relationships/hyperlink" Target="https://en.wikipedia.org/wiki/Padmaja_Naidu_Himalayan_Zoological_Park"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File:DHR_Route_Map.jpg" TargetMode="External"/><Relationship Id="rId23" Type="http://schemas.openxmlformats.org/officeDocument/2006/relationships/hyperlink" Target="https://en.wikipedia.org/wiki/DHR_B_Class" TargetMode="External"/><Relationship Id="rId28" Type="http://schemas.openxmlformats.org/officeDocument/2006/relationships/hyperlink" Target="https://en.wikipedia.org/wiki/Mountain_railways_of_India" TargetMode="External"/><Relationship Id="rId36" Type="http://schemas.openxmlformats.org/officeDocument/2006/relationships/hyperlink" Target="https://en.wikipedia.org/wiki/Darjeeling_Himalayan_Railway" TargetMode="External"/><Relationship Id="rId49" Type="http://schemas.openxmlformats.org/officeDocument/2006/relationships/hyperlink" Target="https://en.wikipedia.org/w/index.php?title=Hill_Cart_Road&amp;action=edit&amp;redlink=1" TargetMode="External"/><Relationship Id="rId57" Type="http://schemas.openxmlformats.org/officeDocument/2006/relationships/hyperlink" Target="https://en.wikipedia.org/wiki/Governor-General_of_India" TargetMode="External"/><Relationship Id="rId106" Type="http://schemas.openxmlformats.org/officeDocument/2006/relationships/image" Target="media/image6.jpeg"/><Relationship Id="rId114" Type="http://schemas.openxmlformats.org/officeDocument/2006/relationships/hyperlink" Target="https://en.wikipedia.org/wiki/Geographic_coordinate_system" TargetMode="External"/><Relationship Id="rId119" Type="http://schemas.openxmlformats.org/officeDocument/2006/relationships/hyperlink" Target="https://en.wikipedia.org/wiki/Central_Zoo_Authority_of_India" TargetMode="External"/><Relationship Id="rId127" Type="http://schemas.openxmlformats.org/officeDocument/2006/relationships/hyperlink" Target="https://en.wikipedia.org/wiki/Captive_breeding" TargetMode="External"/><Relationship Id="rId10" Type="http://schemas.openxmlformats.org/officeDocument/2006/relationships/hyperlink" Target="https://en.wikipedia.org/wiki/2_ft_and_600_mm_gauge_railways" TargetMode="External"/><Relationship Id="rId31" Type="http://schemas.openxmlformats.org/officeDocument/2006/relationships/hyperlink" Target="https://en.wikipedia.org/wiki/Darjeeling_Himalayan_Railway" TargetMode="External"/><Relationship Id="rId44" Type="http://schemas.openxmlformats.org/officeDocument/2006/relationships/hyperlink" Target="https://en.wikipedia.org/wiki/Darjeeling_Himalayan_Railway" TargetMode="External"/><Relationship Id="rId52" Type="http://schemas.openxmlformats.org/officeDocument/2006/relationships/hyperlink" Target="https://en.wikipedia.org/wiki/Eastern_Bengal_Railway" TargetMode="External"/><Relationship Id="rId60" Type="http://schemas.openxmlformats.org/officeDocument/2006/relationships/hyperlink" Target="https://en.wikipedia.org/wiki/Darjeeling_Himalayan_Railway" TargetMode="External"/><Relationship Id="rId65" Type="http://schemas.openxmlformats.org/officeDocument/2006/relationships/hyperlink" Target="https://en.wikipedia.org/wiki/Darjeeling_Himalayan_Railway" TargetMode="External"/><Relationship Id="rId73" Type="http://schemas.openxmlformats.org/officeDocument/2006/relationships/hyperlink" Target="https://en.wikipedia.org/wiki/North_Eastern_Railway_zone" TargetMode="External"/><Relationship Id="rId78" Type="http://schemas.openxmlformats.org/officeDocument/2006/relationships/hyperlink" Target="https://en.wikipedia.org/wiki/New_Jalpaiguri" TargetMode="External"/><Relationship Id="rId81" Type="http://schemas.openxmlformats.org/officeDocument/2006/relationships/hyperlink" Target="https://en.wikipedia.org/wiki/World_Heritage_Site" TargetMode="External"/><Relationship Id="rId86" Type="http://schemas.openxmlformats.org/officeDocument/2006/relationships/hyperlink" Target="https://en.wikipedia.org/wiki/Mount_Everest" TargetMode="External"/><Relationship Id="rId94" Type="http://schemas.openxmlformats.org/officeDocument/2006/relationships/hyperlink" Target="https://en.wikipedia.org/wiki/File:Sukhiapokhri_Map.jpg" TargetMode="External"/><Relationship Id="rId99" Type="http://schemas.openxmlformats.org/officeDocument/2006/relationships/hyperlink" Target="https://en.wikipedia.org/wiki/Tiger_Hill,_Darjeeling" TargetMode="External"/><Relationship Id="rId101" Type="http://schemas.openxmlformats.org/officeDocument/2006/relationships/hyperlink" Target="https://en.wikipedia.org/wiki/Tiger_Hill,_Darjeeling" TargetMode="External"/><Relationship Id="rId122" Type="http://schemas.openxmlformats.org/officeDocument/2006/relationships/hyperlink" Target="https://en.wikipedia.org/wiki/Padmaja_Naidu_Himalayan_Zoological_Park" TargetMode="External"/><Relationship Id="rId130" Type="http://schemas.openxmlformats.org/officeDocument/2006/relationships/hyperlink" Target="https://en.wikipedia.org/wiki/Red_panda" TargetMode="External"/><Relationship Id="rId135" Type="http://schemas.openxmlformats.org/officeDocument/2006/relationships/hyperlink" Target="https://en.wikipedia.org/wiki/Padmaja_Naidu_Himalayan_Zoological_Park" TargetMode="External"/><Relationship Id="rId143" Type="http://schemas.openxmlformats.org/officeDocument/2006/relationships/hyperlink" Target="https://en.wikipedia.org/wiki/Padmaja_Naidu_Himalayan_Zoological_Park" TargetMode="External"/><Relationship Id="rId148" Type="http://schemas.openxmlformats.org/officeDocument/2006/relationships/hyperlink" Target="https://en.wikipedia.org/wiki/Snow_leopard" TargetMode="External"/><Relationship Id="rId151" Type="http://schemas.openxmlformats.org/officeDocument/2006/relationships/hyperlink" Target="https://en.wikipedia.org/wiki/Zoo_Aquarium_de_Madrid" TargetMode="External"/><Relationship Id="rId156"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en.wikipedia.org/wiki/Northeast_Frontier_Railway" TargetMode="External"/><Relationship Id="rId13" Type="http://schemas.openxmlformats.org/officeDocument/2006/relationships/hyperlink" Target="https://www.wikidata.org/wiki/Q463874" TargetMode="External"/><Relationship Id="rId18" Type="http://schemas.openxmlformats.org/officeDocument/2006/relationships/hyperlink" Target="https://en.wikipedia.org/wiki/Narrow-gauge" TargetMode="External"/><Relationship Id="rId39" Type="http://schemas.openxmlformats.org/officeDocument/2006/relationships/hyperlink" Target="https://en.wikipedia.org/wiki/Darjeeling_Himalayan_Railway" TargetMode="External"/><Relationship Id="rId109" Type="http://schemas.openxmlformats.org/officeDocument/2006/relationships/hyperlink" Target="https://en.wikipedia.org/wiki/West_Bengal" TargetMode="External"/><Relationship Id="rId34" Type="http://schemas.openxmlformats.org/officeDocument/2006/relationships/hyperlink" Target="https://en.wikipedia.org/wiki/Darjeeling_Himalayan_Railway" TargetMode="External"/><Relationship Id="rId50" Type="http://schemas.openxmlformats.org/officeDocument/2006/relationships/hyperlink" Target="https://en.wikipedia.org/wiki/Darjeeling_Himalayan_Railway" TargetMode="External"/><Relationship Id="rId55" Type="http://schemas.openxmlformats.org/officeDocument/2006/relationships/hyperlink" Target="https://en.wikipedia.org/wiki/Bengal" TargetMode="External"/><Relationship Id="rId76" Type="http://schemas.openxmlformats.org/officeDocument/2006/relationships/hyperlink" Target="https://en.wikipedia.org/wiki/Northeast_Frontier_Railway_zone" TargetMode="External"/><Relationship Id="rId97" Type="http://schemas.openxmlformats.org/officeDocument/2006/relationships/hyperlink" Target="https://en.wikipedia.org/wiki/Makalu" TargetMode="External"/><Relationship Id="rId104" Type="http://schemas.openxmlformats.org/officeDocument/2006/relationships/image" Target="media/image5.png"/><Relationship Id="rId120" Type="http://schemas.openxmlformats.org/officeDocument/2006/relationships/hyperlink" Target="https://en.wikipedia.org/wiki/Padmaja_Naidu_Himalayan_Zoological_Park" TargetMode="External"/><Relationship Id="rId125" Type="http://schemas.openxmlformats.org/officeDocument/2006/relationships/hyperlink" Target="https://en.wikipedia.org/wiki/India" TargetMode="External"/><Relationship Id="rId141" Type="http://schemas.openxmlformats.org/officeDocument/2006/relationships/hyperlink" Target="https://en.wikipedia.org/wiki/Goral" TargetMode="External"/><Relationship Id="rId146" Type="http://schemas.openxmlformats.org/officeDocument/2006/relationships/hyperlink" Target="https://en.wikipedia.org/wiki/File:Red_Pandain_Darjiling_Zoo.jpg" TargetMode="External"/><Relationship Id="rId7" Type="http://schemas.openxmlformats.org/officeDocument/2006/relationships/hyperlink" Target="https://en.wikipedia.org/wiki/Darjeeling" TargetMode="External"/><Relationship Id="rId71" Type="http://schemas.openxmlformats.org/officeDocument/2006/relationships/hyperlink" Target="https://en.wikipedia.org/wiki/Darjeeling_Himalayan_Railway" TargetMode="External"/><Relationship Id="rId92"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en.wikipedia.org/wiki/Darjeeling_Himalayan_Railway" TargetMode="External"/><Relationship Id="rId24" Type="http://schemas.openxmlformats.org/officeDocument/2006/relationships/hyperlink" Target="https://en.wikipedia.org/wiki/Steam_locomotive" TargetMode="External"/><Relationship Id="rId40" Type="http://schemas.openxmlformats.org/officeDocument/2006/relationships/hyperlink" Target="https://en.wikipedia.org/wiki/Darjeeling_Himalayan_Railway" TargetMode="External"/><Relationship Id="rId45" Type="http://schemas.openxmlformats.org/officeDocument/2006/relationships/hyperlink" Target="https://en.wikipedia.org/wiki/Siliguri" TargetMode="External"/><Relationship Id="rId66" Type="http://schemas.openxmlformats.org/officeDocument/2006/relationships/hyperlink" Target="https://en.wikipedia.org/wiki/Darjeeling_Himalayan_Railway" TargetMode="External"/><Relationship Id="rId87" Type="http://schemas.openxmlformats.org/officeDocument/2006/relationships/hyperlink" Target="https://en.wikipedia.org/wiki/Darjeeling" TargetMode="External"/><Relationship Id="rId110" Type="http://schemas.openxmlformats.org/officeDocument/2006/relationships/hyperlink" Target="https://en.wikipedia.org/wiki/India" TargetMode="External"/><Relationship Id="rId115" Type="http://schemas.openxmlformats.org/officeDocument/2006/relationships/hyperlink" Target="https://tools.wmflabs.org/geohack/geohack.php?pagename=Padmaja_Naidu_Himalayan_Zoological_Park&amp;params=27.0586099_N_88.254405_E_type:landmark_scale:500" TargetMode="External"/><Relationship Id="rId131" Type="http://schemas.openxmlformats.org/officeDocument/2006/relationships/hyperlink" Target="https://en.wikipedia.org/wiki/Central_Zoo_Authority_of_India" TargetMode="External"/><Relationship Id="rId136" Type="http://schemas.openxmlformats.org/officeDocument/2006/relationships/hyperlink" Target="https://en.wikipedia.org/wiki/Padmaja_Naidu_Himalayan_Zoological_Park" TargetMode="External"/><Relationship Id="rId157" Type="http://schemas.openxmlformats.org/officeDocument/2006/relationships/image" Target="media/image12.jpeg"/><Relationship Id="rId61" Type="http://schemas.openxmlformats.org/officeDocument/2006/relationships/hyperlink" Target="https://en.wikipedia.org/wiki/Darjeeling_Himalayan_Railway" TargetMode="External"/><Relationship Id="rId82" Type="http://schemas.openxmlformats.org/officeDocument/2006/relationships/hyperlink" Target="https://en.wikipedia.org/wiki/UNESCO" TargetMode="External"/><Relationship Id="rId152" Type="http://schemas.openxmlformats.org/officeDocument/2006/relationships/hyperlink" Target="https://en.wikipedia.org/wiki/Diergaarde_Blijdorp" TargetMode="External"/><Relationship Id="rId19" Type="http://schemas.openxmlformats.org/officeDocument/2006/relationships/hyperlink" Target="https://en.wikipedia.org/wiki/Loop_line_(railway)" TargetMode="External"/><Relationship Id="rId14" Type="http://schemas.openxmlformats.org/officeDocument/2006/relationships/hyperlink" Target="https://en.wikipedia.org/wiki/Darjeeling_Himalayan_Railway" TargetMode="External"/><Relationship Id="rId30" Type="http://schemas.openxmlformats.org/officeDocument/2006/relationships/hyperlink" Target="https://en.wikipedia.org/wiki/Darjeeling_Himalayan_Railway" TargetMode="External"/><Relationship Id="rId35" Type="http://schemas.openxmlformats.org/officeDocument/2006/relationships/hyperlink" Target="https://en.wikipedia.org/wiki/Darjeeling_Himalayan_Railway" TargetMode="External"/><Relationship Id="rId56" Type="http://schemas.openxmlformats.org/officeDocument/2006/relationships/hyperlink" Target="https://en.wikipedia.org/wiki/Robert_Bulwer-Lytton,_1st_Earl_of_Lytton" TargetMode="External"/><Relationship Id="rId77" Type="http://schemas.openxmlformats.org/officeDocument/2006/relationships/hyperlink" Target="https://en.wikipedia.org/wiki/Darjeeling_Himalayan_Railway" TargetMode="External"/><Relationship Id="rId100" Type="http://schemas.openxmlformats.org/officeDocument/2006/relationships/hyperlink" Target="https://en.wikipedia.org/wiki/Tiger_Hill,_Darjeeling" TargetMode="External"/><Relationship Id="rId105" Type="http://schemas.openxmlformats.org/officeDocument/2006/relationships/hyperlink" Target="https://en.wikipedia.org/wiki/File:Padmaja_Naidu_Himalayan_Zoological_Park_Entrance.JPG" TargetMode="External"/><Relationship Id="rId126" Type="http://schemas.openxmlformats.org/officeDocument/2006/relationships/hyperlink" Target="https://en.wikipedia.org/wiki/West_Bengal" TargetMode="External"/><Relationship Id="rId147" Type="http://schemas.openxmlformats.org/officeDocument/2006/relationships/image" Target="media/image8.jpeg"/><Relationship Id="rId8" Type="http://schemas.openxmlformats.org/officeDocument/2006/relationships/hyperlink" Target="https://en.wikipedia.org/w/index.php?title=Franklin_Prestage&amp;action=edit&amp;redlink=1" TargetMode="External"/><Relationship Id="rId51" Type="http://schemas.openxmlformats.org/officeDocument/2006/relationships/hyperlink" Target="https://en.wikipedia.org/w/index.php?title=Franklin_Prestage&amp;action=edit&amp;redlink=1" TargetMode="External"/><Relationship Id="rId72" Type="http://schemas.openxmlformats.org/officeDocument/2006/relationships/hyperlink" Target="https://en.wikipedia.org/w/index.php?title=Assam_Railway&amp;action=edit&amp;redlink=1" TargetMode="External"/><Relationship Id="rId93" Type="http://schemas.openxmlformats.org/officeDocument/2006/relationships/hyperlink" Target="https://en.wikipedia.org/wiki/Alpenglow" TargetMode="External"/><Relationship Id="rId98" Type="http://schemas.openxmlformats.org/officeDocument/2006/relationships/hyperlink" Target="https://en.wikipedia.org/wiki/Tiger_Hill,_Darjeeling" TargetMode="External"/><Relationship Id="rId121" Type="http://schemas.openxmlformats.org/officeDocument/2006/relationships/hyperlink" Target="https://en.wikipedia.org/wiki/World_Association_of_Zoos_and_Aquariums" TargetMode="External"/><Relationship Id="rId142" Type="http://schemas.openxmlformats.org/officeDocument/2006/relationships/hyperlink" Target="https://en.wikipedia.org/wiki/Siberian_tiger" TargetMode="External"/><Relationship Id="rId3" Type="http://schemas.openxmlformats.org/officeDocument/2006/relationships/settings" Target="settings.xml"/><Relationship Id="rId25" Type="http://schemas.openxmlformats.org/officeDocument/2006/relationships/hyperlink" Target="https://en.wikipedia.org/wiki/UNESCO" TargetMode="External"/><Relationship Id="rId46" Type="http://schemas.openxmlformats.org/officeDocument/2006/relationships/hyperlink" Target="https://en.wikipedia.org/wiki/Himalayas" TargetMode="External"/><Relationship Id="rId67" Type="http://schemas.openxmlformats.org/officeDocument/2006/relationships/hyperlink" Target="https://en.wikipedia.org/wiki/Darjeeling_Himalayan_Railway" TargetMode="External"/><Relationship Id="rId116" Type="http://schemas.openxmlformats.org/officeDocument/2006/relationships/hyperlink" Target="https://en.wikipedia.org/wiki/Padmaja_Naidu_Himalayan_Zoological_Park" TargetMode="External"/><Relationship Id="rId137" Type="http://schemas.openxmlformats.org/officeDocument/2006/relationships/hyperlink" Target="https://en.wikipedia.org/wiki/Padmaja_Naidu_Himalayan_Zoological_Park" TargetMode="External"/><Relationship Id="rId158"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5098</Words>
  <Characters>29063</Characters>
  <Application>Microsoft Office Word</Application>
  <DocSecurity>0</DocSecurity>
  <Lines>242</Lines>
  <Paragraphs>68</Paragraphs>
  <ScaleCrop>false</ScaleCrop>
  <Company/>
  <LinksUpToDate>false</LinksUpToDate>
  <CharactersWithSpaces>34093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4</cp:revision>
  <dcterms:created xsi:type="dcterms:W3CDTF">2018-04-08T07:27:00Z</dcterms:created>
  <dcterms:modified xsi:type="dcterms:W3CDTF">2018-04-08T07:46:00Z</dcterms:modified>
</cp:coreProperties>
</file>